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47E" w:rsidRDefault="0039147E">
      <w:pPr>
        <w:jc w:val="center"/>
        <w:rPr>
          <w:lang w:val="en-US"/>
        </w:rPr>
      </w:pPr>
      <w:r>
        <w:rPr>
          <w:sz w:val="50"/>
          <w:szCs w:val="50"/>
          <w:lang w:val="en-US"/>
        </w:rPr>
        <w:t xml:space="preserve">Modeling </w:t>
      </w:r>
      <w:ins w:id="0" w:author="Frank" w:date="2015-05-16T16:06:00Z">
        <w:r w:rsidR="00217B7D">
          <w:rPr>
            <w:sz w:val="50"/>
            <w:szCs w:val="50"/>
            <w:lang w:val="en-US"/>
          </w:rPr>
          <w:t xml:space="preserve">of </w:t>
        </w:r>
      </w:ins>
      <w:r>
        <w:rPr>
          <w:sz w:val="50"/>
          <w:szCs w:val="50"/>
          <w:lang w:val="en-US"/>
        </w:rPr>
        <w:t xml:space="preserve">Injected Interstitial Effects on Void Swelling in </w:t>
      </w:r>
      <w:del w:id="1" w:author="Frank" w:date="2015-05-16T16:06:00Z">
        <w:r w:rsidDel="00217B7D">
          <w:rPr>
            <w:sz w:val="50"/>
            <w:szCs w:val="50"/>
            <w:lang w:val="en-US"/>
          </w:rPr>
          <w:delText>Heavy</w:delText>
        </w:r>
      </w:del>
      <w:ins w:id="2" w:author="Frank" w:date="2015-05-16T16:07:00Z">
        <w:r w:rsidR="00217B7D">
          <w:rPr>
            <w:sz w:val="50"/>
            <w:szCs w:val="50"/>
            <w:lang w:val="en-US"/>
          </w:rPr>
          <w:t>Self-</w:t>
        </w:r>
      </w:ins>
      <w:del w:id="3" w:author="Frank" w:date="2015-05-16T16:07:00Z">
        <w:r w:rsidDel="00217B7D">
          <w:rPr>
            <w:sz w:val="50"/>
            <w:szCs w:val="50"/>
            <w:lang w:val="en-US"/>
          </w:rPr>
          <w:delText xml:space="preserve"> </w:delText>
        </w:r>
      </w:del>
      <w:r>
        <w:rPr>
          <w:sz w:val="50"/>
          <w:szCs w:val="50"/>
          <w:lang w:val="en-US"/>
        </w:rPr>
        <w:t>Ion Irradiation Experiments</w:t>
      </w:r>
      <w:r>
        <w:rPr>
          <w:lang w:val="en-US"/>
        </w:rPr>
        <w:br/>
      </w:r>
      <w:r>
        <w:rPr>
          <w:sz w:val="32"/>
          <w:szCs w:val="32"/>
          <w:lang w:val="en-US"/>
        </w:rPr>
        <w:t xml:space="preserve">Michael Short, Derek Gaston, </w:t>
      </w:r>
      <w:proofErr w:type="spellStart"/>
      <w:r>
        <w:rPr>
          <w:sz w:val="32"/>
          <w:szCs w:val="32"/>
          <w:lang w:val="en-US"/>
        </w:rPr>
        <w:t>Miaomiao</w:t>
      </w:r>
      <w:proofErr w:type="spellEnd"/>
      <w:r>
        <w:rPr>
          <w:sz w:val="32"/>
          <w:szCs w:val="32"/>
          <w:lang w:val="en-US"/>
        </w:rPr>
        <w:t xml:space="preserve"> Jin, Lin Shao, Frank Garner</w:t>
      </w:r>
      <w:r>
        <w:rPr>
          <w:lang w:val="en-US"/>
        </w:rPr>
        <w:br/>
      </w:r>
      <w:r>
        <w:rPr>
          <w:sz w:val="32"/>
          <w:szCs w:val="32"/>
          <w:lang w:val="en-US"/>
        </w:rPr>
        <w:t>May 13, 2015</w:t>
      </w:r>
    </w:p>
    <w:p w:rsidR="0039147E" w:rsidRDefault="0039147E">
      <w:pPr>
        <w:pStyle w:val="Heading1"/>
        <w:rPr>
          <w:b w:val="0"/>
          <w:bCs w:val="0"/>
          <w:sz w:val="24"/>
          <w:szCs w:val="24"/>
          <w:lang w:val="en-US"/>
        </w:rPr>
      </w:pPr>
      <w:r>
        <w:rPr>
          <w:lang w:val="en-US"/>
        </w:rPr>
        <w:t>Abstract</w:t>
      </w:r>
    </w:p>
    <w:p w:rsidR="0039147E" w:rsidRDefault="0039147E">
      <w:pPr>
        <w:jc w:val="both"/>
        <w:rPr>
          <w:lang w:val="en-US"/>
        </w:rPr>
      </w:pPr>
      <w:r>
        <w:rPr>
          <w:lang w:val="en-US"/>
        </w:rPr>
        <w:t xml:space="preserve">Heavy ion irradiations </w:t>
      </w:r>
      <w:ins w:id="4" w:author="Frank" w:date="2015-05-14T16:53:00Z">
        <w:r w:rsidR="00550C0D">
          <w:rPr>
            <w:lang w:val="en-US"/>
          </w:rPr>
          <w:t xml:space="preserve">at accelerated displacement rates </w:t>
        </w:r>
      </w:ins>
      <w:r>
        <w:rPr>
          <w:lang w:val="en-US"/>
        </w:rPr>
        <w:t xml:space="preserve">are often used to </w:t>
      </w:r>
      <w:del w:id="5" w:author="Frank" w:date="2015-05-14T16:53:00Z">
        <w:r w:rsidDel="00550C0D">
          <w:rPr>
            <w:lang w:val="en-US"/>
          </w:rPr>
          <w:delText xml:space="preserve">accelerate otherwise </w:delText>
        </w:r>
      </w:del>
      <w:proofErr w:type="spellStart"/>
      <w:ins w:id="6" w:author="Frank" w:date="2015-05-14T16:53:00Z">
        <w:r w:rsidR="00550C0D">
          <w:rPr>
            <w:lang w:val="en-US"/>
          </w:rPr>
          <w:t>to</w:t>
        </w:r>
        <w:proofErr w:type="spellEnd"/>
        <w:r w:rsidR="00550C0D">
          <w:rPr>
            <w:lang w:val="en-US"/>
          </w:rPr>
          <w:t xml:space="preserve"> simulate </w:t>
        </w:r>
      </w:ins>
      <w:r>
        <w:rPr>
          <w:lang w:val="en-US"/>
        </w:rPr>
        <w:t xml:space="preserve">slow and expensive neutron irradiation experiments. However, many differences in the resultant modes of damage arise due to unique aspects of heavy ion irradiation. One such difference </w:t>
      </w:r>
      <w:ins w:id="7" w:author="Frank" w:date="2015-05-14T17:03:00Z">
        <w:r w:rsidR="00174CB8">
          <w:rPr>
            <w:lang w:val="en-US"/>
          </w:rPr>
          <w:t xml:space="preserve">was recently shown </w:t>
        </w:r>
      </w:ins>
      <w:ins w:id="8" w:author="Frank" w:date="2015-05-14T17:04:00Z">
        <w:r w:rsidR="00174CB8">
          <w:rPr>
            <w:lang w:val="en-US"/>
          </w:rPr>
          <w:t>in pure iron</w:t>
        </w:r>
        <w:r w:rsidR="00174CB8">
          <w:rPr>
            <w:lang w:val="en-US"/>
          </w:rPr>
          <w:t xml:space="preserve"> </w:t>
        </w:r>
      </w:ins>
      <w:ins w:id="9" w:author="Frank" w:date="2015-05-14T17:03:00Z">
        <w:r w:rsidR="00174CB8">
          <w:rPr>
            <w:lang w:val="en-US"/>
          </w:rPr>
          <w:t xml:space="preserve">to </w:t>
        </w:r>
      </w:ins>
      <w:r>
        <w:rPr>
          <w:lang w:val="en-US"/>
        </w:rPr>
        <w:t>manifest</w:t>
      </w:r>
      <w:del w:id="10" w:author="Frank" w:date="2015-05-14T17:03:00Z">
        <w:r w:rsidDel="00174CB8">
          <w:rPr>
            <w:lang w:val="en-US"/>
          </w:rPr>
          <w:delText>s</w:delText>
        </w:r>
      </w:del>
      <w:r>
        <w:rPr>
          <w:lang w:val="en-US"/>
        </w:rPr>
        <w:t xml:space="preserve"> itself as a double peak in void swelling, </w:t>
      </w:r>
      <w:ins w:id="11" w:author="Frank" w:date="2015-05-14T16:54:00Z">
        <w:r w:rsidR="00550C0D">
          <w:rPr>
            <w:lang w:val="en-US"/>
          </w:rPr>
          <w:t xml:space="preserve">with both peaks located </w:t>
        </w:r>
      </w:ins>
      <w:r>
        <w:rPr>
          <w:lang w:val="en-US"/>
        </w:rPr>
        <w:t xml:space="preserve">away from the region of peak damage (DPA). </w:t>
      </w:r>
      <w:ins w:id="12" w:author="Frank" w:date="2015-05-16T15:18:00Z">
        <w:r w:rsidR="005C4CB2">
          <w:rPr>
            <w:lang w:val="en-US"/>
          </w:rPr>
          <w:t>In other cases</w:t>
        </w:r>
      </w:ins>
      <w:ins w:id="13" w:author="Frank" w:date="2015-05-16T15:20:00Z">
        <w:r w:rsidR="005C4CB2">
          <w:rPr>
            <w:lang w:val="en-US"/>
          </w:rPr>
          <w:t xml:space="preserve"> i</w:t>
        </w:r>
      </w:ins>
      <w:ins w:id="14" w:author="Frank" w:date="2015-05-16T15:21:00Z">
        <w:r w:rsidR="005C4CB2">
          <w:rPr>
            <w:lang w:val="en-US"/>
          </w:rPr>
          <w:t>n</w:t>
        </w:r>
      </w:ins>
      <w:ins w:id="15" w:author="Frank" w:date="2015-05-16T15:20:00Z">
        <w:r w:rsidR="005C4CB2">
          <w:rPr>
            <w:lang w:val="en-US"/>
          </w:rPr>
          <w:t>volving a variety of ferritic alloys</w:t>
        </w:r>
      </w:ins>
      <w:ins w:id="16" w:author="Frank" w:date="2015-05-16T15:18:00Z">
        <w:r w:rsidR="005C4CB2">
          <w:rPr>
            <w:lang w:val="en-US"/>
          </w:rPr>
          <w:t xml:space="preserve"> there is </w:t>
        </w:r>
      </w:ins>
      <w:ins w:id="17" w:author="Frank" w:date="2015-05-16T16:14:00Z">
        <w:r w:rsidR="001112EB">
          <w:rPr>
            <w:lang w:val="en-US"/>
          </w:rPr>
          <w:t xml:space="preserve">often </w:t>
        </w:r>
      </w:ins>
      <w:ins w:id="18" w:author="Frank" w:date="2015-05-16T15:18:00Z">
        <w:r w:rsidR="005C4CB2">
          <w:rPr>
            <w:lang w:val="en-US"/>
          </w:rPr>
          <w:t>only a single peak in swelling vs. depth that is located very near</w:t>
        </w:r>
      </w:ins>
      <w:ins w:id="19" w:author="Frank" w:date="2015-05-16T15:21:00Z">
        <w:r w:rsidR="005C4CB2">
          <w:rPr>
            <w:lang w:val="en-US"/>
          </w:rPr>
          <w:t xml:space="preserve"> </w:t>
        </w:r>
      </w:ins>
      <w:ins w:id="20" w:author="Frank" w:date="2015-05-16T15:18:00Z">
        <w:r w:rsidR="005C4CB2">
          <w:rPr>
            <w:lang w:val="en-US"/>
          </w:rPr>
          <w:t xml:space="preserve">the ion-incident surface. </w:t>
        </w:r>
      </w:ins>
      <w:r>
        <w:rPr>
          <w:lang w:val="en-US"/>
        </w:rPr>
        <w:t xml:space="preserve">We show using finite element method simulations of the point defect kinetics equations that </w:t>
      </w:r>
      <w:del w:id="21" w:author="Frank" w:date="2015-05-14T17:04:00Z">
        <w:r w:rsidDel="00174CB8">
          <w:rPr>
            <w:lang w:val="en-US"/>
          </w:rPr>
          <w:delText xml:space="preserve">it is </w:delText>
        </w:r>
      </w:del>
      <w:ins w:id="22" w:author="Frank" w:date="2015-05-14T17:04:00Z">
        <w:r w:rsidR="005C4CB2">
          <w:rPr>
            <w:lang w:val="en-US"/>
          </w:rPr>
          <w:t>th</w:t>
        </w:r>
      </w:ins>
      <w:ins w:id="23" w:author="Frank" w:date="2015-05-16T15:19:00Z">
        <w:r w:rsidR="005C4CB2">
          <w:rPr>
            <w:lang w:val="en-US"/>
          </w:rPr>
          <w:t>ese</w:t>
        </w:r>
      </w:ins>
      <w:ins w:id="24" w:author="Frank" w:date="2015-05-14T17:04:00Z">
        <w:r w:rsidR="00174CB8">
          <w:rPr>
            <w:lang w:val="en-US"/>
          </w:rPr>
          <w:t xml:space="preserve"> behavior</w:t>
        </w:r>
      </w:ins>
      <w:ins w:id="25" w:author="Frank" w:date="2015-05-16T15:19:00Z">
        <w:r w:rsidR="005C4CB2">
          <w:rPr>
            <w:lang w:val="en-US"/>
          </w:rPr>
          <w:t>s</w:t>
        </w:r>
      </w:ins>
      <w:ins w:id="26" w:author="Frank" w:date="2015-05-14T17:04:00Z">
        <w:r w:rsidR="00174CB8">
          <w:rPr>
            <w:lang w:val="en-US"/>
          </w:rPr>
          <w:t xml:space="preserve"> arise </w:t>
        </w:r>
      </w:ins>
      <w:r>
        <w:rPr>
          <w:lang w:val="en-US"/>
        </w:rPr>
        <w:t>due to a combination of t</w:t>
      </w:r>
      <w:del w:id="27" w:author="Frank" w:date="2015-05-16T16:47:00Z">
        <w:r w:rsidDel="005B0F77">
          <w:rPr>
            <w:lang w:val="en-US"/>
          </w:rPr>
          <w:delText>wo</w:delText>
        </w:r>
      </w:del>
      <w:ins w:id="28" w:author="Frank" w:date="2015-05-16T16:47:00Z">
        <w:r w:rsidR="005B0F77">
          <w:rPr>
            <w:lang w:val="en-US"/>
          </w:rPr>
          <w:t>hree</w:t>
        </w:r>
      </w:ins>
      <w:r>
        <w:rPr>
          <w:lang w:val="en-US"/>
        </w:rPr>
        <w:t xml:space="preserve"> separate effects: 1) </w:t>
      </w:r>
      <w:del w:id="29" w:author="Frank" w:date="2015-05-14T16:52:00Z">
        <w:r w:rsidDel="00550C0D">
          <w:rPr>
            <w:lang w:val="en-US"/>
          </w:rPr>
          <w:delText>suppresion</w:delText>
        </w:r>
      </w:del>
      <w:ins w:id="30" w:author="Frank" w:date="2015-05-14T16:52:00Z">
        <w:r w:rsidR="00550C0D">
          <w:rPr>
            <w:lang w:val="en-US"/>
          </w:rPr>
          <w:t>suppression</w:t>
        </w:r>
      </w:ins>
      <w:r>
        <w:rPr>
          <w:lang w:val="en-US"/>
        </w:rPr>
        <w:t xml:space="preserve"> of void swelling due to injected interstitials, and 2) preferential sinking of interstitials to the </w:t>
      </w:r>
      <w:del w:id="31" w:author="Frank" w:date="2015-05-16T16:48:00Z">
        <w:r w:rsidDel="005B0F77">
          <w:rPr>
            <w:lang w:val="en-US"/>
          </w:rPr>
          <w:delText xml:space="preserve">free material </w:delText>
        </w:r>
      </w:del>
      <w:ins w:id="32" w:author="Frank" w:date="2015-05-16T16:48:00Z">
        <w:r w:rsidR="005B0F77">
          <w:rPr>
            <w:lang w:val="en-US"/>
          </w:rPr>
          <w:t xml:space="preserve">ion-incident </w:t>
        </w:r>
      </w:ins>
      <w:r>
        <w:rPr>
          <w:lang w:val="en-US"/>
        </w:rPr>
        <w:t>surface</w:t>
      </w:r>
      <w:ins w:id="33" w:author="Frank" w:date="2015-05-16T15:21:00Z">
        <w:r w:rsidR="005C4CB2">
          <w:rPr>
            <w:lang w:val="en-US"/>
          </w:rPr>
          <w:t>,</w:t>
        </w:r>
      </w:ins>
      <w:ins w:id="34" w:author="Frank" w:date="2015-05-16T16:49:00Z">
        <w:r w:rsidR="005B0F77">
          <w:rPr>
            <w:lang w:val="en-US"/>
          </w:rPr>
          <w:t xml:space="preserve"> and 3) forward scattering of displaced atoms, </w:t>
        </w:r>
      </w:ins>
      <w:ins w:id="35" w:author="Frank" w:date="2015-05-16T16:48:00Z">
        <w:r w:rsidR="005B0F77">
          <w:rPr>
            <w:lang w:val="en-US"/>
          </w:rPr>
          <w:t>the first two being very sensitive to</w:t>
        </w:r>
      </w:ins>
      <w:ins w:id="36" w:author="Frank" w:date="2015-05-16T15:21:00Z">
        <w:r w:rsidR="005C4CB2">
          <w:rPr>
            <w:lang w:val="en-US"/>
          </w:rPr>
          <w:t xml:space="preserve"> irradiation temperature and atomic displacement rate</w:t>
        </w:r>
      </w:ins>
      <w:r>
        <w:rPr>
          <w:lang w:val="en-US"/>
        </w:rPr>
        <w:t>.</w:t>
      </w:r>
      <w:ins w:id="37" w:author="Frank" w:date="2015-05-16T16:47:00Z">
        <w:r w:rsidR="005B0F77" w:rsidDel="005B0F77">
          <w:rPr>
            <w:lang w:val="en-US"/>
          </w:rPr>
          <w:t xml:space="preserve"> </w:t>
        </w:r>
      </w:ins>
      <w:del w:id="38" w:author="Frank" w:date="2015-05-16T16:47:00Z">
        <w:r w:rsidDel="005B0F77">
          <w:rPr>
            <w:lang w:val="en-US"/>
          </w:rPr>
          <w:delText xml:space="preserve"> </w:delText>
        </w:r>
      </w:del>
      <w:del w:id="39" w:author="Frank" w:date="2015-05-14T17:04:00Z">
        <w:r w:rsidDel="00174CB8">
          <w:rPr>
            <w:lang w:val="en-US"/>
          </w:rPr>
          <w:delText xml:space="preserve">Recently published experimental results are re-interpreted to show the existence of this effect. </w:delText>
        </w:r>
      </w:del>
      <w:del w:id="40" w:author="Frank" w:date="2015-05-16T15:20:00Z">
        <w:r w:rsidDel="005C4CB2">
          <w:rPr>
            <w:lang w:val="en-US"/>
          </w:rPr>
          <w:delText xml:space="preserve">The double peak swelling is </w:delText>
        </w:r>
      </w:del>
      <w:del w:id="41" w:author="Frank" w:date="2015-05-14T17:05:00Z">
        <w:r w:rsidDel="00174CB8">
          <w:rPr>
            <w:lang w:val="en-US"/>
          </w:rPr>
          <w:delText xml:space="preserve">also </w:delText>
        </w:r>
      </w:del>
      <w:del w:id="42" w:author="Frank" w:date="2015-05-16T15:20:00Z">
        <w:r w:rsidDel="005C4CB2">
          <w:rPr>
            <w:lang w:val="en-US"/>
          </w:rPr>
          <w:delText xml:space="preserve">predicted to disappear at higher temperatures. </w:delText>
        </w:r>
      </w:del>
      <w:r>
        <w:rPr>
          <w:lang w:val="en-US"/>
        </w:rPr>
        <w:t xml:space="preserve">Care should therefore be taken </w:t>
      </w:r>
      <w:del w:id="43" w:author="Frank" w:date="2015-05-16T16:50:00Z">
        <w:r w:rsidDel="005B0F77">
          <w:rPr>
            <w:lang w:val="en-US"/>
          </w:rPr>
          <w:delText xml:space="preserve">when taking </w:delText>
        </w:r>
      </w:del>
      <w:ins w:id="44" w:author="Frank" w:date="2015-05-16T16:50:00Z">
        <w:r w:rsidR="005B0F77">
          <w:rPr>
            <w:lang w:val="en-US"/>
          </w:rPr>
          <w:t xml:space="preserve">in collection and </w:t>
        </w:r>
      </w:ins>
      <w:ins w:id="45" w:author="Frank" w:date="2015-05-14T17:05:00Z">
        <w:r w:rsidR="00174CB8">
          <w:rPr>
            <w:lang w:val="en-US"/>
          </w:rPr>
          <w:t xml:space="preserve">interpreting </w:t>
        </w:r>
      </w:ins>
      <w:ins w:id="46" w:author="Frank" w:date="2015-05-16T16:50:00Z">
        <w:r w:rsidR="005B0F77">
          <w:rPr>
            <w:lang w:val="en-US"/>
          </w:rPr>
          <w:t xml:space="preserve">of </w:t>
        </w:r>
      </w:ins>
      <w:r>
        <w:rPr>
          <w:lang w:val="en-US"/>
        </w:rPr>
        <w:t xml:space="preserve">data from the </w:t>
      </w:r>
      <w:del w:id="47" w:author="Frank" w:date="2015-05-16T16:17:00Z">
        <w:r w:rsidDel="00FF14A4">
          <w:rPr>
            <w:lang w:val="en-US"/>
          </w:rPr>
          <w:delText>“uniform” area</w:delText>
        </w:r>
      </w:del>
      <w:ins w:id="48" w:author="Frank" w:date="2015-05-16T16:17:00Z">
        <w:r w:rsidR="00FF14A4">
          <w:rPr>
            <w:lang w:val="en-US"/>
          </w:rPr>
          <w:t>depth range</w:t>
        </w:r>
      </w:ins>
      <w:r>
        <w:rPr>
          <w:lang w:val="en-US"/>
        </w:rPr>
        <w:t xml:space="preserve"> outside the Bragg peak of ion irradiation experiments, as it is shown</w:t>
      </w:r>
      <w:del w:id="49" w:author="Frank" w:date="2015-05-16T16:51:00Z">
        <w:r w:rsidDel="005B0F77">
          <w:rPr>
            <w:lang w:val="en-US"/>
          </w:rPr>
          <w:delText xml:space="preserve"> not to be as uniform as previously believed</w:delText>
        </w:r>
      </w:del>
      <w:ins w:id="50" w:author="Frank" w:date="2015-05-16T16:51:00Z">
        <w:r w:rsidR="005B0F77">
          <w:rPr>
            <w:lang w:val="en-US"/>
          </w:rPr>
          <w:t xml:space="preserve"> to be more complex than previously envisioned</w:t>
        </w:r>
      </w:ins>
      <w:r>
        <w:rPr>
          <w:lang w:val="en-US"/>
        </w:rPr>
        <w:t xml:space="preserve">.  </w:t>
      </w:r>
    </w:p>
    <w:p w:rsidR="0039147E" w:rsidRDefault="0039147E">
      <w:pPr>
        <w:pStyle w:val="Heading1"/>
        <w:rPr>
          <w:b w:val="0"/>
          <w:bCs w:val="0"/>
          <w:sz w:val="24"/>
          <w:szCs w:val="24"/>
          <w:lang w:val="en-US"/>
        </w:rPr>
      </w:pPr>
      <w:r>
        <w:rPr>
          <w:lang w:val="en-US"/>
        </w:rPr>
        <w:t>1. Introduction</w:t>
      </w:r>
    </w:p>
    <w:p w:rsidR="00864987" w:rsidRDefault="0039147E">
      <w:pPr>
        <w:jc w:val="both"/>
        <w:rPr>
          <w:ins w:id="51" w:author="Frank" w:date="2015-05-14T17:08:00Z"/>
          <w:lang w:val="en-US"/>
        </w:rPr>
      </w:pPr>
      <w:r>
        <w:rPr>
          <w:lang w:val="en-US"/>
        </w:rPr>
        <w:t xml:space="preserve">Charged particle irradiation is frequently used to simulate the effect of neutron irradiation on microstructural evolution of reactor structural alloys, but is generally conducted at much higher displacement rates in order to compress the time required to reach very high dpa levels needed to observe phenomena such as neutron-induced void swelling and embrittlement [?]. Even when optimized to maximize the simulation of void swelling, however, there is not a one-to-one correspondence between the microstructure, especially for swelling observed under both neutron and ion irradiation. </w:t>
      </w:r>
    </w:p>
    <w:p w:rsidR="00864987" w:rsidRDefault="00864987">
      <w:pPr>
        <w:jc w:val="both"/>
        <w:rPr>
          <w:ins w:id="52" w:author="Frank" w:date="2015-05-14T17:08:00Z"/>
          <w:lang w:val="en-US"/>
        </w:rPr>
      </w:pPr>
    </w:p>
    <w:p w:rsidR="0039147E" w:rsidRDefault="0039147E">
      <w:pPr>
        <w:jc w:val="both"/>
        <w:rPr>
          <w:ins w:id="53" w:author="Frank" w:date="2015-05-16T16:20:00Z"/>
          <w:lang w:val="en-US"/>
        </w:rPr>
      </w:pPr>
      <w:r>
        <w:rPr>
          <w:lang w:val="en-US"/>
        </w:rPr>
        <w:t>The primary reasons for the lack of direct correspondence between ion and neutron-induced swelling levels are various consequences of the increased dpa rate, the very short ranges of the bombarding ion, the consequences of strong gradients in dpa rate along the ion range and the local defect imbalances that arise from the bombarding ion [?,?,?,?,?,?,?,?,?,?,?]. Additionally, there are other second-order effects such as ion-induced sputtering [?,?] and swelling-induced compressive states in the thin irradiated film</w:t>
      </w:r>
      <w:ins w:id="54" w:author="Frank" w:date="2015-05-16T16:18:00Z">
        <w:r w:rsidR="00F64367">
          <w:rPr>
            <w:lang w:val="en-US"/>
          </w:rPr>
          <w:t xml:space="preserve"> that produce a one-dimensional </w:t>
        </w:r>
      </w:ins>
      <w:ins w:id="55" w:author="Frank" w:date="2015-05-16T16:19:00Z">
        <w:r w:rsidR="00F64367">
          <w:rPr>
            <w:lang w:val="en-US"/>
          </w:rPr>
          <w:t xml:space="preserve">(not three-dimensional as in the neutron irradiation case) </w:t>
        </w:r>
      </w:ins>
      <w:ins w:id="56" w:author="Frank" w:date="2015-05-16T16:18:00Z">
        <w:r w:rsidR="00F64367">
          <w:rPr>
            <w:lang w:val="en-US"/>
          </w:rPr>
          <w:t xml:space="preserve">flow of material toward the ion-incident surface </w:t>
        </w:r>
      </w:ins>
      <w:r>
        <w:rPr>
          <w:lang w:val="en-US"/>
        </w:rPr>
        <w:t xml:space="preserve"> [?,?]. All of these processes can be described as "neutron-atypical" effects.</w:t>
      </w:r>
      <w:ins w:id="57" w:author="Frank" w:date="2015-05-16T15:24:00Z">
        <w:r w:rsidR="00053277">
          <w:rPr>
            <w:lang w:val="en-US"/>
          </w:rPr>
          <w:t xml:space="preserve"> </w:t>
        </w:r>
      </w:ins>
      <w:del w:id="58" w:author="Frank" w:date="2015-05-16T16:20:00Z">
        <w:r w:rsidDel="00F64367">
          <w:rPr>
            <w:lang w:val="en-US"/>
          </w:rPr>
          <w:delText xml:space="preserve"> </w:delText>
        </w:r>
      </w:del>
    </w:p>
    <w:p w:rsidR="00F64367" w:rsidRDefault="00F64367">
      <w:pPr>
        <w:jc w:val="both"/>
        <w:rPr>
          <w:ins w:id="59" w:author="Frank" w:date="2015-05-16T16:20:00Z"/>
          <w:lang w:val="en-US"/>
        </w:rPr>
      </w:pPr>
    </w:p>
    <w:p w:rsidR="00F64367" w:rsidDel="00F64367" w:rsidRDefault="00F64367">
      <w:pPr>
        <w:jc w:val="both"/>
        <w:rPr>
          <w:del w:id="60" w:author="Frank" w:date="2015-05-16T16:21:00Z"/>
          <w:lang w:val="en-US"/>
        </w:rPr>
      </w:pPr>
    </w:p>
    <w:p w:rsidR="0039147E" w:rsidRDefault="0039147E">
      <w:pPr>
        <w:jc w:val="both"/>
        <w:rPr>
          <w:ins w:id="61" w:author="Frank" w:date="2015-05-14T17:09:00Z"/>
          <w:lang w:val="en-US"/>
        </w:rPr>
      </w:pPr>
      <w:r>
        <w:rPr>
          <w:lang w:val="en-US"/>
        </w:rPr>
        <w:t xml:space="preserve">Swelling of both neutron and ion irradiated metals has been shown to often exhibit an incubation period before the onset of steady-state swelling. and this incubation period has been shown to be strongly dependent on the dpa rate even in the absence of microchemical evolution [?,?,?,?]. In many alloys the onset of swelling requires that a microchemical evolution </w:t>
      </w:r>
      <w:r>
        <w:rPr>
          <w:lang w:val="en-US"/>
        </w:rPr>
        <w:lastRenderedPageBreak/>
        <w:t xml:space="preserve">involving segregation and precipitation first occur, but the rate constants involved in the point defect and precipitation sequences are usually rather different, producing different incubation behavior at different dpa rates. The very short ion ranges not only allow a strong influence of the specimen surface on defect loss and dislocation loss that are atypical of neutron irradiation, but the strong gradients in dpa rate along the ion range provide an internal rate effect on defect production [?], and also provide a driving force for elemental segregation along the ion path [?], thereby influencing the microchemical evolution that often precedes </w:t>
      </w:r>
      <w:ins w:id="62" w:author="Frank" w:date="2015-05-16T16:22:00Z">
        <w:r w:rsidR="00F64367">
          <w:rPr>
            <w:lang w:val="en-US"/>
          </w:rPr>
          <w:t xml:space="preserve">the onset of </w:t>
        </w:r>
      </w:ins>
      <w:r>
        <w:rPr>
          <w:lang w:val="en-US"/>
        </w:rPr>
        <w:t xml:space="preserve">swelling. </w:t>
      </w:r>
    </w:p>
    <w:p w:rsidR="00864987" w:rsidRDefault="00864987">
      <w:pPr>
        <w:jc w:val="both"/>
        <w:rPr>
          <w:lang w:val="en-US"/>
        </w:rPr>
      </w:pPr>
    </w:p>
    <w:p w:rsidR="00F64367" w:rsidRDefault="0039147E" w:rsidP="00F64367">
      <w:pPr>
        <w:jc w:val="both"/>
        <w:rPr>
          <w:ins w:id="63" w:author="Frank" w:date="2015-05-16T16:46:00Z"/>
          <w:lang w:val="en-US"/>
        </w:rPr>
      </w:pPr>
      <w:r>
        <w:rPr>
          <w:lang w:val="en-US"/>
        </w:rPr>
        <w:t xml:space="preserve">The defect imbalances </w:t>
      </w:r>
      <w:del w:id="64" w:author="Frank" w:date="2015-05-16T15:25:00Z">
        <w:r w:rsidDel="00053277">
          <w:rPr>
            <w:lang w:val="en-US"/>
          </w:rPr>
          <w:delText xml:space="preserve">arising </w:delText>
        </w:r>
      </w:del>
      <w:ins w:id="65" w:author="Frank" w:date="2015-05-16T15:25:00Z">
        <w:r w:rsidR="00053277">
          <w:rPr>
            <w:lang w:val="en-US"/>
          </w:rPr>
          <w:t xml:space="preserve">occurring </w:t>
        </w:r>
      </w:ins>
      <w:r>
        <w:rPr>
          <w:lang w:val="en-US"/>
        </w:rPr>
        <w:t>during ion irradi</w:t>
      </w:r>
      <w:ins w:id="66" w:author="Frank" w:date="2015-05-14T17:10:00Z">
        <w:r w:rsidR="006F3B0B">
          <w:rPr>
            <w:lang w:val="en-US"/>
          </w:rPr>
          <w:t>a</w:t>
        </w:r>
      </w:ins>
      <w:r>
        <w:rPr>
          <w:lang w:val="en-US"/>
        </w:rPr>
        <w:t>tion arise from the forward scattering involved with ion-atom collisions and the spatial distribution of the injected ions, the latter having a very strong effect on swelling that is designated as the injected interstitial effect [?,?,?,?,?,?].</w:t>
      </w:r>
      <w:ins w:id="67" w:author="Frank" w:date="2015-05-16T16:22:00Z">
        <w:r w:rsidR="00F64367">
          <w:rPr>
            <w:lang w:val="en-US"/>
          </w:rPr>
          <w:t>In a companion paper in this conference Garner et al.</w:t>
        </w:r>
      </w:ins>
      <w:ins w:id="68" w:author="Frank" w:date="2015-05-16T16:23:00Z">
        <w:r w:rsidR="00F64367">
          <w:rPr>
            <w:lang w:val="en-US"/>
          </w:rPr>
          <w:t xml:space="preserve"> review the result of experiments conducted on pure iron and various</w:t>
        </w:r>
      </w:ins>
      <w:ins w:id="69" w:author="Frank" w:date="2015-05-16T16:24:00Z">
        <w:r w:rsidR="00F64367">
          <w:rPr>
            <w:lang w:val="en-US"/>
          </w:rPr>
          <w:t xml:space="preserve"> ferritic-martensitic alloys showing that the net effect of the various neutron-atypical </w:t>
        </w:r>
        <w:r w:rsidR="00CE5B49">
          <w:rPr>
            <w:lang w:val="en-US"/>
          </w:rPr>
          <w:t xml:space="preserve">aspects is to produce a depth dependence of void swelling that often bears no resemblance to the depth distribution of the </w:t>
        </w:r>
      </w:ins>
      <w:ins w:id="70" w:author="Frank" w:date="2015-05-16T16:26:00Z">
        <w:r w:rsidR="00CE5B49">
          <w:rPr>
            <w:lang w:val="en-US"/>
          </w:rPr>
          <w:t>atomic displacement rate</w:t>
        </w:r>
      </w:ins>
      <w:ins w:id="71" w:author="Frank" w:date="2015-05-16T16:45:00Z">
        <w:r w:rsidR="00E5629C">
          <w:rPr>
            <w:lang w:val="en-US"/>
          </w:rPr>
          <w:t xml:space="preserve"> [my 31]</w:t>
        </w:r>
      </w:ins>
      <w:ins w:id="72" w:author="Frank" w:date="2015-05-16T16:26:00Z">
        <w:r w:rsidR="00CE5B49">
          <w:rPr>
            <w:lang w:val="en-US"/>
          </w:rPr>
          <w:t>. Under some irradiation conditions swelling only occurs near the specimen surfa</w:t>
        </w:r>
      </w:ins>
      <w:ins w:id="73" w:author="Frank" w:date="2015-05-16T16:27:00Z">
        <w:r w:rsidR="00CE5B49">
          <w:rPr>
            <w:lang w:val="en-US"/>
          </w:rPr>
          <w:t xml:space="preserve">ce, and under other conditions the swelling vs. depth is more complex, sometimes producing </w:t>
        </w:r>
      </w:ins>
      <w:ins w:id="74" w:author="Frank" w:date="2015-05-16T16:28:00Z">
        <w:r w:rsidR="00CE5B49">
          <w:rPr>
            <w:lang w:val="en-US"/>
          </w:rPr>
          <w:t>two</w:t>
        </w:r>
      </w:ins>
      <w:ins w:id="75" w:author="Frank" w:date="2015-05-16T16:27:00Z">
        <w:r w:rsidR="00CE5B49">
          <w:rPr>
            <w:lang w:val="en-US"/>
          </w:rPr>
          <w:t xml:space="preserve"> peaks, neither </w:t>
        </w:r>
      </w:ins>
      <w:ins w:id="76" w:author="Frank" w:date="2015-05-16T16:28:00Z">
        <w:r w:rsidR="00CE5B49">
          <w:rPr>
            <w:lang w:val="en-US"/>
          </w:rPr>
          <w:t xml:space="preserve">corresponding to the </w:t>
        </w:r>
      </w:ins>
      <w:ins w:id="77" w:author="Frank" w:date="2015-05-16T16:29:00Z">
        <w:r w:rsidR="00CE5B49">
          <w:rPr>
            <w:lang w:val="en-US"/>
          </w:rPr>
          <w:t xml:space="preserve">position of </w:t>
        </w:r>
      </w:ins>
      <w:ins w:id="78" w:author="Frank" w:date="2015-05-16T16:28:00Z">
        <w:r w:rsidR="00CE5B49">
          <w:rPr>
            <w:lang w:val="en-US"/>
          </w:rPr>
          <w:t>maximum</w:t>
        </w:r>
      </w:ins>
      <w:ins w:id="79" w:author="Frank" w:date="2015-05-16T16:29:00Z">
        <w:r w:rsidR="00CE5B49">
          <w:rPr>
            <w:lang w:val="en-US"/>
          </w:rPr>
          <w:t xml:space="preserve"> displacement rate.</w:t>
        </w:r>
      </w:ins>
    </w:p>
    <w:p w:rsidR="007856E1" w:rsidRDefault="007856E1" w:rsidP="00F64367">
      <w:pPr>
        <w:jc w:val="both"/>
        <w:rPr>
          <w:ins w:id="80" w:author="Frank" w:date="2015-05-16T16:46:00Z"/>
          <w:lang w:val="en-US"/>
        </w:rPr>
      </w:pPr>
    </w:p>
    <w:p w:rsidR="007856E1" w:rsidRPr="005A4983" w:rsidRDefault="007856E1" w:rsidP="007856E1">
      <w:pPr>
        <w:spacing w:after="160" w:line="259" w:lineRule="auto"/>
        <w:rPr>
          <w:ins w:id="81" w:author="Frank" w:date="2015-05-16T16:46:00Z"/>
        </w:rPr>
      </w:pPr>
      <w:ins w:id="82" w:author="Frank" w:date="2015-05-16T16:46:00Z">
        <w:r>
          <w:rPr>
            <w:lang w:val="en-US"/>
          </w:rPr>
          <w:t xml:space="preserve">[31] </w:t>
        </w:r>
        <w:r w:rsidRPr="005A4983">
          <w:t>F. A. Garner, M. B. Toloczko, A. G. Certain, L. Shao, T. Chen, J. Gigax, C. Wei, M. P. Short and V. A. Pechenkin, "</w:t>
        </w:r>
        <w:r w:rsidRPr="005A4983">
          <w:rPr>
            <w:rFonts w:eastAsia="Calibri"/>
          </w:rPr>
          <w:t xml:space="preserve"> </w:t>
        </w:r>
        <w:r w:rsidRPr="005A4983">
          <w:t xml:space="preserve">Depth-dependence of ion-induced swelling in ferritic-martensitic ODS alloys", </w:t>
        </w:r>
        <w:r>
          <w:t xml:space="preserve">this conference, submitted to J. </w:t>
        </w:r>
        <w:proofErr w:type="spellStart"/>
        <w:r>
          <w:t>Nucl</w:t>
        </w:r>
        <w:proofErr w:type="spellEnd"/>
        <w:r>
          <w:t>. Mater.</w:t>
        </w:r>
      </w:ins>
    </w:p>
    <w:p w:rsidR="007856E1" w:rsidRDefault="007856E1" w:rsidP="00F64367">
      <w:pPr>
        <w:jc w:val="both"/>
        <w:rPr>
          <w:ins w:id="83" w:author="Frank" w:date="2015-05-16T16:22:00Z"/>
          <w:lang w:val="en-US"/>
        </w:rPr>
      </w:pPr>
    </w:p>
    <w:p w:rsidR="00F64367" w:rsidRDefault="0039147E">
      <w:pPr>
        <w:jc w:val="both"/>
        <w:rPr>
          <w:ins w:id="84" w:author="Frank" w:date="2015-05-16T16:22:00Z"/>
          <w:lang w:val="en-US"/>
        </w:rPr>
      </w:pPr>
      <w:del w:id="85" w:author="Frank" w:date="2015-05-16T16:22:00Z">
        <w:r w:rsidDel="00F64367">
          <w:rPr>
            <w:lang w:val="en-US"/>
          </w:rPr>
          <w:delText xml:space="preserve"> </w:delText>
        </w:r>
      </w:del>
    </w:p>
    <w:p w:rsidR="00F64367" w:rsidRDefault="00F64367">
      <w:pPr>
        <w:jc w:val="both"/>
        <w:rPr>
          <w:ins w:id="86" w:author="Frank" w:date="2015-05-16T16:22:00Z"/>
          <w:lang w:val="en-US"/>
        </w:rPr>
      </w:pPr>
    </w:p>
    <w:p w:rsidR="00053277" w:rsidRDefault="0039147E">
      <w:pPr>
        <w:jc w:val="both"/>
        <w:rPr>
          <w:ins w:id="87" w:author="Frank" w:date="2015-05-16T16:33:00Z"/>
          <w:lang w:val="en-US"/>
        </w:rPr>
      </w:pPr>
      <w:r>
        <w:rPr>
          <w:lang w:val="en-US"/>
        </w:rPr>
        <w:t xml:space="preserve">Additionally, ion beams are often rastered to provide more spatially-uniform damage fields while introducing non-uniform temporal distributions compared to neutron irradiation. This latter effect is one of the more important neutron-atypical processes that strongly affect swelling. </w:t>
      </w:r>
      <w:ins w:id="88" w:author="Frank" w:date="2015-05-16T16:29:00Z">
        <w:r w:rsidR="00CE5B49">
          <w:rPr>
            <w:lang w:val="en-US"/>
          </w:rPr>
          <w:t>Since rastering and injected interstitial</w:t>
        </w:r>
      </w:ins>
      <w:ins w:id="89" w:author="Frank" w:date="2015-05-16T16:30:00Z">
        <w:r w:rsidR="00CE5B49">
          <w:rPr>
            <w:lang w:val="en-US"/>
          </w:rPr>
          <w:t>s are both suppressive</w:t>
        </w:r>
      </w:ins>
      <w:ins w:id="90" w:author="Frank" w:date="2015-05-16T16:31:00Z">
        <w:r w:rsidR="00CE5B49">
          <w:rPr>
            <w:lang w:val="en-US"/>
          </w:rPr>
          <w:t xml:space="preserve"> and synergistic, especially on void nucleation, their interaction must be recognized and factored into data analysis. </w:t>
        </w:r>
      </w:ins>
      <w:ins w:id="91" w:author="Frank" w:date="2015-05-16T15:26:00Z">
        <w:r w:rsidR="00053277">
          <w:rPr>
            <w:lang w:val="en-US"/>
          </w:rPr>
          <w:t>Two recent papers demonstrate the strong influence of rastering to suppress void swelling [</w:t>
        </w:r>
      </w:ins>
      <w:ins w:id="92" w:author="Frank" w:date="2015-05-16T16:33:00Z">
        <w:r w:rsidR="00CE5B49">
          <w:rPr>
            <w:lang w:val="en-US"/>
          </w:rPr>
          <w:t xml:space="preserve">expanded version of </w:t>
        </w:r>
      </w:ins>
      <w:ins w:id="93" w:author="Frank" w:date="2015-05-16T16:32:00Z">
        <w:r w:rsidR="00CE5B49">
          <w:rPr>
            <w:lang w:val="en-US"/>
          </w:rPr>
          <w:t>your ref. 19 and my ref. 3</w:t>
        </w:r>
      </w:ins>
      <w:ins w:id="94" w:author="Frank" w:date="2015-05-16T16:45:00Z">
        <w:r w:rsidR="00E5629C">
          <w:rPr>
            <w:lang w:val="en-US"/>
          </w:rPr>
          <w:t>2</w:t>
        </w:r>
      </w:ins>
      <w:ins w:id="95" w:author="Frank" w:date="2015-05-16T15:26:00Z">
        <w:r w:rsidR="00053277">
          <w:rPr>
            <w:lang w:val="en-US"/>
          </w:rPr>
          <w:t>].</w:t>
        </w:r>
      </w:ins>
    </w:p>
    <w:p w:rsidR="00CE5B49" w:rsidRDefault="00CE5B49">
      <w:pPr>
        <w:jc w:val="both"/>
        <w:rPr>
          <w:ins w:id="96" w:author="Frank" w:date="2015-05-16T16:33:00Z"/>
          <w:lang w:val="en-US"/>
        </w:rPr>
      </w:pPr>
    </w:p>
    <w:p w:rsidR="00B308F0" w:rsidRDefault="00CE5B49" w:rsidP="00B308F0">
      <w:pPr>
        <w:spacing w:line="360" w:lineRule="auto"/>
        <w:jc w:val="both"/>
        <w:rPr>
          <w:ins w:id="97" w:author="Frank" w:date="2015-05-16T16:36:00Z"/>
          <w:lang w:val="en-US"/>
        </w:rPr>
      </w:pPr>
      <w:ins w:id="98" w:author="Frank" w:date="2015-05-16T16:33:00Z">
        <w:r>
          <w:rPr>
            <w:lang w:val="en-US"/>
          </w:rPr>
          <w:t xml:space="preserve">19) </w:t>
        </w:r>
      </w:ins>
      <w:ins w:id="99" w:author="Frank" w:date="2015-05-16T16:36:00Z">
        <w:r w:rsidR="00B308F0" w:rsidRPr="00EF40A0">
          <w:rPr>
            <w:rFonts w:eastAsia="Times New Roman"/>
          </w:rPr>
          <w:t>J. Gigax, E</w:t>
        </w:r>
        <w:r w:rsidR="00B308F0">
          <w:t>.</w:t>
        </w:r>
        <w:r w:rsidR="00B308F0" w:rsidRPr="00EF40A0">
          <w:rPr>
            <w:rFonts w:eastAsia="Times New Roman"/>
          </w:rPr>
          <w:t xml:space="preserve"> Aydogan, T</w:t>
        </w:r>
        <w:r w:rsidR="00B308F0">
          <w:t xml:space="preserve">. </w:t>
        </w:r>
        <w:r w:rsidR="00B308F0" w:rsidRPr="00EF40A0">
          <w:rPr>
            <w:rFonts w:eastAsia="Times New Roman"/>
          </w:rPr>
          <w:t>Chen, D</w:t>
        </w:r>
        <w:r w:rsidR="00B308F0">
          <w:t>.</w:t>
        </w:r>
        <w:r w:rsidR="00B308F0" w:rsidRPr="00EF40A0">
          <w:rPr>
            <w:rFonts w:eastAsia="Times New Roman"/>
          </w:rPr>
          <w:t xml:space="preserve"> Chen, and </w:t>
        </w:r>
        <w:r w:rsidR="00B308F0">
          <w:rPr>
            <w:rFonts w:eastAsia="Times New Roman"/>
          </w:rPr>
          <w:t>L</w:t>
        </w:r>
        <w:r w:rsidR="00B308F0">
          <w:t>.</w:t>
        </w:r>
        <w:r w:rsidR="00B308F0" w:rsidRPr="00EF40A0">
          <w:rPr>
            <w:rFonts w:eastAsia="Times New Roman"/>
          </w:rPr>
          <w:t xml:space="preserve"> Shao, </w:t>
        </w:r>
        <w:r w:rsidR="00B308F0" w:rsidRPr="005A4983">
          <w:rPr>
            <w:rFonts w:eastAsia="Times New Roman"/>
          </w:rPr>
          <w:t>Y. Wu, W.Y. Lo, Y. Yang</w:t>
        </w:r>
        <w:r w:rsidR="00B308F0" w:rsidRPr="005A4983">
          <w:t xml:space="preserve"> and </w:t>
        </w:r>
        <w:r w:rsidR="00B308F0">
          <w:rPr>
            <w:rFonts w:eastAsia="Times New Roman"/>
          </w:rPr>
          <w:t>F. A. Garner</w:t>
        </w:r>
        <w:r w:rsidR="00B308F0">
          <w:t>,</w:t>
        </w:r>
        <w:r w:rsidR="00B308F0" w:rsidRPr="005A4983">
          <w:t xml:space="preserve"> </w:t>
        </w:r>
        <w:r w:rsidR="00B308F0">
          <w:t>"</w:t>
        </w:r>
        <w:r w:rsidR="00B308F0" w:rsidRPr="005A4983">
          <w:rPr>
            <w:rFonts w:eastAsia="Times New Roman"/>
          </w:rPr>
          <w:t>The influence of ion beam rastering on the swelling of self-ion irradiated pure iron at 450°C</w:t>
        </w:r>
        <w:r w:rsidR="00B308F0">
          <w:t xml:space="preserve">", this conference, submitted to J. </w:t>
        </w:r>
        <w:proofErr w:type="spellStart"/>
        <w:r w:rsidR="00B308F0">
          <w:t>Nucl</w:t>
        </w:r>
        <w:proofErr w:type="spellEnd"/>
        <w:r w:rsidR="00B308F0">
          <w:t>. Mater.</w:t>
        </w:r>
      </w:ins>
    </w:p>
    <w:p w:rsidR="00E5629C" w:rsidRPr="005A4983" w:rsidRDefault="00E5629C" w:rsidP="00E5629C">
      <w:pPr>
        <w:rPr>
          <w:ins w:id="100" w:author="Frank" w:date="2015-05-16T16:44:00Z"/>
        </w:rPr>
      </w:pPr>
      <w:ins w:id="101" w:author="Frank" w:date="2015-05-16T16:36:00Z">
        <w:r>
          <w:rPr>
            <w:lang w:val="en-US"/>
          </w:rPr>
          <w:t>3</w:t>
        </w:r>
      </w:ins>
      <w:ins w:id="102" w:author="Frank" w:date="2015-05-16T16:45:00Z">
        <w:r>
          <w:rPr>
            <w:lang w:val="en-US"/>
          </w:rPr>
          <w:t>2</w:t>
        </w:r>
      </w:ins>
      <w:ins w:id="103" w:author="Frank" w:date="2015-05-16T16:36:00Z">
        <w:r w:rsidR="00B308F0">
          <w:rPr>
            <w:lang w:val="en-US"/>
          </w:rPr>
          <w:t>.</w:t>
        </w:r>
      </w:ins>
      <w:ins w:id="104" w:author="Frank" w:date="2015-05-16T16:40:00Z">
        <w:r w:rsidR="00B308F0">
          <w:rPr>
            <w:lang w:val="en-US"/>
          </w:rPr>
          <w:t xml:space="preserve"> </w:t>
        </w:r>
      </w:ins>
      <w:ins w:id="105" w:author="Frank" w:date="2015-05-16T16:44:00Z">
        <w:r>
          <w:t xml:space="preserve"> E. Getto, </w:t>
        </w:r>
        <w:r w:rsidRPr="005A4983">
          <w:t xml:space="preserve">Z. Jiao, A.M. </w:t>
        </w:r>
        <w:proofErr w:type="spellStart"/>
        <w:r w:rsidRPr="005A4983">
          <w:t>Monterrosa</w:t>
        </w:r>
        <w:proofErr w:type="spellEnd"/>
        <w:r w:rsidRPr="005A4983">
          <w:t>, K. Sun, G.S. Was</w:t>
        </w:r>
        <w:r>
          <w:t>, "</w:t>
        </w:r>
        <w:r w:rsidRPr="005A4983">
          <w:rPr>
            <w:lang w:val="en-GB"/>
          </w:rPr>
          <w:t>Role of Beam Rastering on Microstructure Evolution in Ion Irradiated HT9 Steel</w:t>
        </w:r>
        <w:r>
          <w:rPr>
            <w:lang w:val="en-GB"/>
          </w:rPr>
          <w:t>"</w:t>
        </w:r>
        <w:r w:rsidRPr="005A4983">
          <w:rPr>
            <w:lang w:val="en-GB"/>
          </w:rPr>
          <w:t xml:space="preserve"> </w:t>
        </w:r>
        <w:r w:rsidRPr="005A4983">
          <w:t xml:space="preserve">, J. </w:t>
        </w:r>
        <w:proofErr w:type="spellStart"/>
        <w:r w:rsidRPr="005A4983">
          <w:t>Nucl</w:t>
        </w:r>
        <w:proofErr w:type="spellEnd"/>
        <w:r w:rsidRPr="005A4983">
          <w:t>. Mater., (2015) accepted pending revisions</w:t>
        </w:r>
      </w:ins>
    </w:p>
    <w:p w:rsidR="00B308F0" w:rsidRPr="00B308F0" w:rsidRDefault="00B308F0" w:rsidP="00B308F0">
      <w:pPr>
        <w:spacing w:line="360" w:lineRule="auto"/>
        <w:jc w:val="both"/>
        <w:rPr>
          <w:ins w:id="106" w:author="Frank" w:date="2015-05-16T16:36:00Z"/>
          <w:rFonts w:eastAsia="Times New Roman"/>
          <w:lang w:val="en-US"/>
          <w:rPrChange w:id="107" w:author="Frank" w:date="2015-05-16T16:36:00Z">
            <w:rPr>
              <w:ins w:id="108" w:author="Frank" w:date="2015-05-16T16:36:00Z"/>
              <w:rFonts w:eastAsia="Times New Roman"/>
            </w:rPr>
          </w:rPrChange>
        </w:rPr>
      </w:pPr>
    </w:p>
    <w:p w:rsidR="00CE5B49" w:rsidRDefault="00CE5B49">
      <w:pPr>
        <w:jc w:val="both"/>
        <w:rPr>
          <w:ins w:id="109" w:author="Frank" w:date="2015-05-16T15:26:00Z"/>
          <w:lang w:val="en-US"/>
        </w:rPr>
      </w:pPr>
    </w:p>
    <w:p w:rsidR="00053277" w:rsidRDefault="00053277">
      <w:pPr>
        <w:jc w:val="both"/>
        <w:rPr>
          <w:ins w:id="110" w:author="Frank" w:date="2015-05-16T15:26:00Z"/>
          <w:lang w:val="en-US"/>
        </w:rPr>
      </w:pPr>
    </w:p>
    <w:p w:rsidR="0039147E" w:rsidRDefault="0039147E">
      <w:pPr>
        <w:jc w:val="both"/>
        <w:rPr>
          <w:ins w:id="111" w:author="Frank" w:date="2015-05-14T17:25:00Z"/>
          <w:lang w:val="en-US"/>
        </w:rPr>
      </w:pPr>
      <w:r>
        <w:rPr>
          <w:lang w:val="en-US"/>
        </w:rPr>
        <w:t xml:space="preserve">If we could ignore all of these atypical influences and examine an alloy that swells easily without much of an incubation period, one might assume that the swelling vs. depth profile should mirror the dose rate vs. depth profile, but this would be an incorrect assumption. In general, alloys of even simple composition such as solute-free Fe-Cr-Ni ternaries have been observed to exhibit a large range of swelling vs. depth profiles, frequently with no resemblance to the dpa vs. depth profile [?,?]. </w:t>
      </w:r>
    </w:p>
    <w:p w:rsidR="00AC5988" w:rsidRDefault="00AC5988">
      <w:pPr>
        <w:jc w:val="both"/>
        <w:rPr>
          <w:lang w:val="en-US"/>
        </w:rPr>
      </w:pPr>
    </w:p>
    <w:p w:rsidR="00053277" w:rsidRDefault="0039147E">
      <w:pPr>
        <w:jc w:val="both"/>
        <w:rPr>
          <w:ins w:id="112" w:author="Frank" w:date="2015-05-16T15:28:00Z"/>
          <w:lang w:val="en-US"/>
        </w:rPr>
      </w:pPr>
      <w:r>
        <w:rPr>
          <w:lang w:val="en-US"/>
        </w:rPr>
        <w:t xml:space="preserve">In order to minimize these influences, the ion irradiation community has learned to conduct irradiations on simple and complex alloys by not rastering the beam and by choosing a narrow volume-slice at an examination depth that minimizes the effects not only of the ion-incident surface but especially the surprisingly strong injected interstitial effect [?,?]. However, the fullest utilization of the ion irradiation technique would require an understanding of the evolution of swelling vs. depth over the entire ion range, allowing extraction of data over a much larger portion of the ion range. With so many neutron-atypical processes operating simultaneously during ion irradiation, a full understanding requires that a "peel the onion" approach be used, starting with the simplest metals and alloys, moving to more complex alloys, isolating and studying each neutron-atypical process at each level of compositional and microstructural complexity. </w:t>
      </w:r>
    </w:p>
    <w:p w:rsidR="00053277" w:rsidRDefault="00053277">
      <w:pPr>
        <w:jc w:val="both"/>
        <w:rPr>
          <w:ins w:id="113" w:author="Frank" w:date="2015-05-16T15:28:00Z"/>
          <w:lang w:val="en-US"/>
        </w:rPr>
      </w:pPr>
    </w:p>
    <w:p w:rsidR="0039147E" w:rsidRDefault="0039147E">
      <w:pPr>
        <w:jc w:val="both"/>
        <w:rPr>
          <w:ins w:id="114" w:author="Frank" w:date="2015-05-16T15:28:00Z"/>
          <w:lang w:val="en-US"/>
        </w:rPr>
      </w:pPr>
      <w:r>
        <w:rPr>
          <w:lang w:val="en-US"/>
        </w:rPr>
        <w:t xml:space="preserve">Our approach to date has been to examine these neutron-atypical effects first in annealed pure iron and cold-worked pure iron, focusing initially on the rastering effect and the defect imbalance issues without the added complexity arising from microchemical evolution, and then focusing later on the same processes occurring in Fe-Cr binary alloys and then solute-bearing Fe-Cr alloys. </w:t>
      </w:r>
    </w:p>
    <w:p w:rsidR="00053277" w:rsidRDefault="00053277">
      <w:pPr>
        <w:jc w:val="both"/>
        <w:rPr>
          <w:lang w:val="en-US"/>
        </w:rPr>
      </w:pPr>
    </w:p>
    <w:p w:rsidR="0039147E" w:rsidRDefault="0039147E">
      <w:pPr>
        <w:jc w:val="both"/>
        <w:rPr>
          <w:ins w:id="115" w:author="Frank" w:date="2015-05-16T15:29:00Z"/>
          <w:lang w:val="en-US"/>
        </w:rPr>
      </w:pPr>
      <w:r>
        <w:rPr>
          <w:lang w:val="en-US"/>
        </w:rPr>
        <w:t xml:space="preserve">In the first of these studies we focused on void swelling of annealed pure iron in a beam-rastered irradiation, showing that the injected interstitial effect indeed suppresses swelling [?]. In the second of these studies it was shown rastering suppresses swelling compared to non-rastered fixed beams [?]. As shown in figure 1 the two most salient features of the first study were the very strong impact of the injected interstitial effect to suppress to very high doses the void swelling throughout the injected ion range, and the second was the appearance of a double-peak swelling distribution in the fore-range in front of injected ion range. A similar observation was made in self-ion irradiations on pure nickel many years earlier [?,?]. Occasionally, double peaks are observed in other alloys, but the possibility cannot be discounted that compositional segregation along the range might be contributing to this observation. </w:t>
      </w:r>
    </w:p>
    <w:p w:rsidR="00053277" w:rsidRDefault="00053277">
      <w:pPr>
        <w:jc w:val="both"/>
        <w:rPr>
          <w:lang w:val="en-US"/>
        </w:rPr>
      </w:pPr>
    </w:p>
    <w:p w:rsidR="0039147E" w:rsidRDefault="0039147E">
      <w:pPr>
        <w:jc w:val="both"/>
        <w:rPr>
          <w:lang w:val="en-US"/>
        </w:rPr>
      </w:pPr>
      <w:r>
        <w:rPr>
          <w:lang w:val="en-US"/>
        </w:rPr>
        <w:t xml:space="preserve">While the injected interstitial effect was not unexpected, the appearance of a double peak in the fore-range of iron and nickel was rather surprising, with the possibility entertained whether it might be an experimental artifact or a real characteristic of ion irradiation. In this paper we model the time-dependent development of depth-dependent void swelling in annealed pure iron as a function of irradiation temperature and accumulated dose produced during non-rastered </w:t>
      </w:r>
      <w:ins w:id="116" w:author="Frank" w:date="2015-05-16T15:30:00Z">
        <w:r w:rsidR="00053277">
          <w:rPr>
            <w:lang w:val="en-US"/>
          </w:rPr>
          <w:t>irradiation</w:t>
        </w:r>
        <w:r w:rsidR="00053277">
          <w:rPr>
            <w:lang w:val="en-US"/>
          </w:rPr>
          <w:t xml:space="preserve"> </w:t>
        </w:r>
        <w:r w:rsidR="00053277">
          <w:rPr>
            <w:lang w:val="en-US"/>
          </w:rPr>
          <w:t xml:space="preserve">with </w:t>
        </w:r>
      </w:ins>
      <w:r>
        <w:rPr>
          <w:lang w:val="en-US"/>
        </w:rPr>
        <w:t>3.5 MeV Fe ion</w:t>
      </w:r>
      <w:ins w:id="117" w:author="Frank" w:date="2015-05-16T15:30:00Z">
        <w:r w:rsidR="00053277">
          <w:rPr>
            <w:lang w:val="en-US"/>
          </w:rPr>
          <w:t>s</w:t>
        </w:r>
      </w:ins>
      <w:del w:id="118" w:author="Frank" w:date="2015-05-16T15:30:00Z">
        <w:r w:rsidDel="00053277">
          <w:rPr>
            <w:lang w:val="en-US"/>
          </w:rPr>
          <w:delText xml:space="preserve"> irradiation</w:delText>
        </w:r>
      </w:del>
      <w:r>
        <w:rPr>
          <w:lang w:val="en-US"/>
        </w:rPr>
        <w:t xml:space="preserve">. It is found that both the double peak and the injected interstitial suppression effects are consequences of the defect imbalance effect, reproducing the observed behavior. This model can then be used to forecast swelling behavior in pure iron </w:t>
      </w:r>
      <w:ins w:id="119" w:author="Frank" w:date="2015-05-16T15:35:00Z">
        <w:r w:rsidR="005950AF">
          <w:rPr>
            <w:lang w:val="en-US"/>
          </w:rPr>
          <w:t xml:space="preserve">and possibly more complex iron-base alloys </w:t>
        </w:r>
      </w:ins>
      <w:r>
        <w:rPr>
          <w:lang w:val="en-US"/>
        </w:rPr>
        <w:t xml:space="preserve">for other temperatures, dpa rates, ion energies, rastering frequencies, etc. </w:t>
      </w:r>
    </w:p>
    <w:p w:rsidR="0039147E" w:rsidRDefault="0039147E">
      <w:pPr>
        <w:pStyle w:val="Heading1"/>
        <w:rPr>
          <w:b w:val="0"/>
          <w:bCs w:val="0"/>
          <w:sz w:val="24"/>
          <w:szCs w:val="24"/>
          <w:lang w:val="en-US"/>
        </w:rPr>
      </w:pPr>
      <w:r>
        <w:rPr>
          <w:lang w:val="en-US"/>
        </w:rPr>
        <w:t>2. Methodology</w:t>
      </w:r>
    </w:p>
    <w:p w:rsidR="0039147E" w:rsidRDefault="0039147E">
      <w:pPr>
        <w:jc w:val="both"/>
        <w:rPr>
          <w:ins w:id="120" w:author="Frank" w:date="2015-05-16T15:44:00Z"/>
          <w:lang w:val="en-US"/>
        </w:rPr>
      </w:pPr>
      <w:r>
        <w:rPr>
          <w:lang w:val="en-US"/>
        </w:rPr>
        <w:t xml:space="preserve">A fully coupled implementation of the point defect kinetics equations of the form of Equations 10 and 11 in [?] was implemented in MOOSE [?], the </w:t>
      </w:r>
      <w:proofErr w:type="spellStart"/>
      <w:r>
        <w:rPr>
          <w:lang w:val="en-US"/>
        </w:rPr>
        <w:t>Multiphysics</w:t>
      </w:r>
      <w:proofErr w:type="spellEnd"/>
      <w:r>
        <w:rPr>
          <w:lang w:val="en-US"/>
        </w:rPr>
        <w:t xml:space="preserve"> Object Oriented Simulation Environment, a finite element method framework. By fully coupled, we refer to the explicit definition of all equations and material properties as functions of all possible independent variables (defect concentrations, temperature, ion beam current) rather than using any numerically convenient assumptions of constant or simplified material properties. Only the initial stages of point defect creation and subsequent void nucleation rates at zero time were studied, further stabilization and growth of voids typical of cluster dynamics simulations was not considered in this study. </w:t>
      </w:r>
    </w:p>
    <w:p w:rsidR="005950AF" w:rsidRDefault="005950AF">
      <w:pPr>
        <w:jc w:val="both"/>
        <w:rPr>
          <w:lang w:val="en-US"/>
        </w:rPr>
      </w:pPr>
    </w:p>
    <w:p w:rsidR="0039147E" w:rsidRDefault="0039147E">
      <w:pPr>
        <w:jc w:val="both"/>
        <w:rPr>
          <w:lang w:val="en-US"/>
        </w:rPr>
      </w:pPr>
      <w:r>
        <w:rPr>
          <w:lang w:val="en-US"/>
        </w:rPr>
        <w:t xml:space="preserve">The reader should therefore note what this study is and what it is not. It is a simple demonstration that accounting for a tiny fraction of injected interstitials greatly changes the qualitative form of the void swelling distribution. This study is not meant to be quantitative in any way, nor does it predict true, time-dependent microstructure evolution. Other recent studies using normal rate theory (NRT) and the production bias model (PBM) [?], which accounts for the creation and evolution of self-interstitial atom clusters, treat radiation-induced microstructural evolution in a more quantitative manner. </w:t>
      </w:r>
    </w:p>
    <w:p w:rsidR="0039147E" w:rsidRDefault="0039147E">
      <w:pPr>
        <w:pStyle w:val="Heading2"/>
        <w:rPr>
          <w:i w:val="0"/>
          <w:iCs w:val="0"/>
          <w:sz w:val="24"/>
          <w:szCs w:val="24"/>
          <w:lang w:val="en-US"/>
        </w:rPr>
      </w:pPr>
      <w:r>
        <w:rPr>
          <w:lang w:val="en-US"/>
        </w:rPr>
        <w:t xml:space="preserve">1. </w:t>
      </w:r>
      <w:proofErr w:type="spellStart"/>
      <w:r>
        <w:rPr>
          <w:lang w:val="en-US"/>
        </w:rPr>
        <w:t>Equational</w:t>
      </w:r>
      <w:proofErr w:type="spellEnd"/>
      <w:r>
        <w:rPr>
          <w:lang w:val="en-US"/>
        </w:rPr>
        <w:t xml:space="preserve"> Framework</w:t>
      </w:r>
    </w:p>
    <w:p w:rsidR="0039147E" w:rsidRDefault="0039147E">
      <w:pPr>
        <w:jc w:val="both"/>
        <w:rPr>
          <w:lang w:val="en-US"/>
        </w:rPr>
      </w:pPr>
      <w:r>
        <w:rPr>
          <w:lang w:val="en-US"/>
        </w:rPr>
        <w:t xml:space="preserve">The point defect kinetics equations were implemented as follows: </w:t>
      </w:r>
    </w:p>
    <w:p w:rsidR="0039147E" w:rsidRDefault="0039147E">
      <w:pPr>
        <w:pStyle w:val="MTDisplayEquation"/>
        <w:widowControl/>
        <w:tabs>
          <w:tab w:val="center" w:pos="4680"/>
          <w:tab w:val="right" w:pos="9360"/>
        </w:tabs>
        <w:adjustRightInd/>
      </w:pPr>
      <w:r>
        <w:tab/>
      </w:r>
      <w:r w:rsidR="00647BB6" w:rsidRPr="00647BB6">
        <w:rPr>
          <w:position w:val="-24"/>
        </w:rPr>
        <w:object w:dxaOrig="45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0.6pt" o:ole="">
            <v:imagedata r:id="rId7" o:title=""/>
          </v:shape>
          <o:OLEObject Type="Embed" ProgID="Equation.DSMT4" ShapeID="_x0000_i1025" DrawAspect="Content" ObjectID="_1493308776" r:id="rId8"/>
        </w:object>
      </w:r>
      <w:r>
        <w:tab/>
        <w:t>(1)</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3320" w:dyaOrig="620">
          <v:shape id="_x0000_i1026" type="#_x0000_t75" style="width:165.6pt;height:30.6pt" o:ole="">
            <v:imagedata r:id="rId9" o:title=""/>
          </v:shape>
          <o:OLEObject Type="Embed" ProgID="Equation.DSMT4" ShapeID="_x0000_i1026" DrawAspect="Content" ObjectID="_1493308777" r:id="rId10"/>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2880" w:dyaOrig="400">
          <v:shape id="_x0000_i1027" type="#_x0000_t75" style="width:2in;height:20.4pt" o:ole="">
            <v:imagedata r:id="rId11" o:title=""/>
          </v:shape>
          <o:OLEObject Type="Embed" ProgID="Equation.DSMT4" ShapeID="_x0000_i1027" DrawAspect="Content" ObjectID="_1493308778" r:id="rId12"/>
        </w:object>
      </w:r>
      <w:r>
        <w:tab/>
        <w:t>(2)</w:t>
      </w:r>
    </w:p>
    <w:p w:rsidR="0039147E" w:rsidRDefault="0039147E">
      <w:pPr>
        <w:jc w:val="both"/>
        <w:rPr>
          <w:lang w:val="en-US"/>
        </w:rPr>
      </w:pPr>
      <w:r>
        <w:rPr>
          <w:lang w:val="en-US"/>
        </w:rPr>
        <w:t xml:space="preserve">where </w:t>
      </w:r>
      <w:r w:rsidR="00647BB6" w:rsidRPr="00647BB6">
        <w:rPr>
          <w:position w:val="-12"/>
          <w:lang w:val="en-US"/>
        </w:rPr>
        <w:object w:dxaOrig="300" w:dyaOrig="360">
          <v:shape id="_x0000_i1028" type="#_x0000_t75" style="width:15pt;height:18pt" o:ole="">
            <v:imagedata r:id="rId13" o:title=""/>
          </v:shape>
          <o:OLEObject Type="Embed" ProgID="Equation.DSMT4" ShapeID="_x0000_i1028" DrawAspect="Content" ObjectID="_1493308779" r:id="rId14"/>
        </w:object>
      </w:r>
      <w:r>
        <w:rPr>
          <w:lang w:val="en-US"/>
        </w:rPr>
        <w:t xml:space="preserve"> and </w:t>
      </w:r>
      <w:r w:rsidR="00647BB6" w:rsidRPr="00647BB6">
        <w:rPr>
          <w:position w:val="-12"/>
          <w:lang w:val="en-US"/>
        </w:rPr>
        <w:object w:dxaOrig="279" w:dyaOrig="360">
          <v:shape id="_x0000_i1029" type="#_x0000_t75" style="width:14.4pt;height:18pt" o:ole="">
            <v:imagedata r:id="rId15" o:title=""/>
          </v:shape>
          <o:OLEObject Type="Embed" ProgID="Equation.DSMT4" ShapeID="_x0000_i1029" DrawAspect="Content" ObjectID="_1493308780" r:id="rId16"/>
        </w:object>
      </w:r>
      <w:r>
        <w:rPr>
          <w:lang w:val="en-US"/>
        </w:rPr>
        <w:t xml:space="preserve"> are the spatially-dependent concentrations of vacancies and interstitials in </w:t>
      </w:r>
      <w:r w:rsidR="00647BB6" w:rsidRPr="00647BB6">
        <w:rPr>
          <w:position w:val="-16"/>
          <w:lang w:val="en-US"/>
        </w:rPr>
        <w:object w:dxaOrig="580" w:dyaOrig="440">
          <v:shape id="_x0000_i1030" type="#_x0000_t75" style="width:29.4pt;height:21.6pt" o:ole="">
            <v:imagedata r:id="rId17" o:title=""/>
          </v:shape>
          <o:OLEObject Type="Embed" ProgID="Equation.DSMT4" ShapeID="_x0000_i1030" DrawAspect="Content" ObjectID="_1493308781" r:id="rId18"/>
        </w:object>
      </w:r>
      <w:r>
        <w:rPr>
          <w:lang w:val="en-US"/>
        </w:rPr>
        <w:t xml:space="preserve">, </w:t>
      </w:r>
      <w:r w:rsidR="00647BB6" w:rsidRPr="00647BB6">
        <w:rPr>
          <w:position w:val="-12"/>
          <w:lang w:val="en-US"/>
        </w:rPr>
        <w:object w:dxaOrig="600" w:dyaOrig="360">
          <v:shape id="_x0000_i1031" type="#_x0000_t75" style="width:30pt;height:18pt" o:ole="">
            <v:imagedata r:id="rId19" o:title=""/>
          </v:shape>
          <o:OLEObject Type="Embed" ProgID="Equation.DSMT4" ShapeID="_x0000_i1031" DrawAspect="Content" ObjectID="_1493308782" r:id="rId20"/>
        </w:object>
      </w:r>
      <w:r>
        <w:rPr>
          <w:lang w:val="en-US"/>
        </w:rPr>
        <w:t xml:space="preserve"> is the intra</w:t>
      </w:r>
      <w:ins w:id="121" w:author="Frank" w:date="2015-05-16T15:44:00Z">
        <w:r w:rsidR="00222BAF">
          <w:rPr>
            <w:lang w:val="en-US"/>
          </w:rPr>
          <w:t>-</w:t>
        </w:r>
      </w:ins>
      <w:r>
        <w:rPr>
          <w:lang w:val="en-US"/>
        </w:rPr>
        <w:t xml:space="preserve">cascade point defect survival fraction (the true fraction of remaining point defects after the damage cascade quenches &amp; anneals), </w:t>
      </w:r>
      <w:r w:rsidR="00647BB6" w:rsidRPr="00647BB6">
        <w:rPr>
          <w:position w:val="-12"/>
          <w:lang w:val="en-US"/>
        </w:rPr>
        <w:object w:dxaOrig="320" w:dyaOrig="360">
          <v:shape id="_x0000_i1032" type="#_x0000_t75" style="width:15.6pt;height:18pt" o:ole="">
            <v:imagedata r:id="rId21" o:title=""/>
          </v:shape>
          <o:OLEObject Type="Embed" ProgID="Equation.DSMT4" ShapeID="_x0000_i1032" DrawAspect="Content" ObjectID="_1493308783" r:id="rId22"/>
        </w:object>
      </w:r>
      <w:r>
        <w:rPr>
          <w:lang w:val="en-US"/>
        </w:rPr>
        <w:t xml:space="preserve"> is the point defect source term from binary collisions in </w:t>
      </w:r>
      <w:r w:rsidR="00647BB6" w:rsidRPr="00647BB6">
        <w:rPr>
          <w:position w:val="-18"/>
          <w:lang w:val="en-US"/>
        </w:rPr>
        <w:object w:dxaOrig="720" w:dyaOrig="480">
          <v:shape id="_x0000_i1033" type="#_x0000_t75" style="width:36pt;height:24pt" o:ole="">
            <v:imagedata r:id="rId23" o:title=""/>
          </v:shape>
          <o:OLEObject Type="Embed" ProgID="Equation.DSMT4" ShapeID="_x0000_i1033" DrawAspect="Content" ObjectID="_1493308784" r:id="rId24"/>
        </w:object>
      </w:r>
      <w:r>
        <w:rPr>
          <w:lang w:val="en-US"/>
        </w:rPr>
        <w:t xml:space="preserve">, </w:t>
      </w:r>
      <w:r w:rsidR="00647BB6" w:rsidRPr="00647BB6">
        <w:rPr>
          <w:position w:val="-12"/>
          <w:lang w:val="en-US"/>
        </w:rPr>
        <w:object w:dxaOrig="380" w:dyaOrig="360">
          <v:shape id="_x0000_i1034" type="#_x0000_t75" style="width:18.6pt;height:18pt" o:ole="">
            <v:imagedata r:id="rId25" o:title=""/>
          </v:shape>
          <o:OLEObject Type="Embed" ProgID="Equation.DSMT4" ShapeID="_x0000_i1034" DrawAspect="Content" ObjectID="_1493308785" r:id="rId26"/>
        </w:object>
      </w:r>
      <w:r>
        <w:rPr>
          <w:lang w:val="en-US"/>
        </w:rPr>
        <w:t xml:space="preserve"> is the injected interstitial source term in </w:t>
      </w:r>
      <w:r w:rsidR="00647BB6" w:rsidRPr="00647BB6">
        <w:rPr>
          <w:position w:val="-18"/>
          <w:lang w:val="en-US"/>
        </w:rPr>
        <w:object w:dxaOrig="720" w:dyaOrig="480">
          <v:shape id="_x0000_i1035" type="#_x0000_t75" style="width:36pt;height:24pt" o:ole="">
            <v:imagedata r:id="rId27" o:title=""/>
          </v:shape>
          <o:OLEObject Type="Embed" ProgID="Equation.DSMT4" ShapeID="_x0000_i1035" DrawAspect="Content" ObjectID="_1493308786" r:id="rId28"/>
        </w:object>
      </w:r>
      <w:r>
        <w:rPr>
          <w:lang w:val="en-US"/>
        </w:rPr>
        <w:t xml:space="preserve">, </w:t>
      </w:r>
      <w:r w:rsidR="00647BB6" w:rsidRPr="00647BB6">
        <w:rPr>
          <w:position w:val="-12"/>
          <w:lang w:val="en-US"/>
        </w:rPr>
        <w:object w:dxaOrig="360" w:dyaOrig="360">
          <v:shape id="_x0000_i1036" type="#_x0000_t75" style="width:18pt;height:18pt" o:ole="">
            <v:imagedata r:id="rId29" o:title=""/>
          </v:shape>
          <o:OLEObject Type="Embed" ProgID="Equation.DSMT4" ShapeID="_x0000_i1036" DrawAspect="Content" ObjectID="_1493308787" r:id="rId30"/>
        </w:object>
      </w:r>
      <w:r>
        <w:rPr>
          <w:lang w:val="en-US"/>
        </w:rPr>
        <w:t xml:space="preserve"> is the dislocation sink rate constant in </w:t>
      </w:r>
      <w:r w:rsidR="00647BB6" w:rsidRPr="00647BB6">
        <w:rPr>
          <w:position w:val="-14"/>
          <w:lang w:val="en-US"/>
        </w:rPr>
        <w:object w:dxaOrig="340" w:dyaOrig="400">
          <v:shape id="_x0000_i1037" type="#_x0000_t75" style="width:17.4pt;height:20.4pt" o:ole="">
            <v:imagedata r:id="rId31" o:title=""/>
          </v:shape>
          <o:OLEObject Type="Embed" ProgID="Equation.DSMT4" ShapeID="_x0000_i1037" DrawAspect="Content" ObjectID="_1493308788" r:id="rId32"/>
        </w:object>
      </w:r>
      <w:r>
        <w:rPr>
          <w:lang w:val="en-US"/>
        </w:rPr>
        <w:t xml:space="preserve">, </w:t>
      </w:r>
      <w:r w:rsidR="00647BB6" w:rsidRPr="00647BB6">
        <w:rPr>
          <w:position w:val="-12"/>
          <w:lang w:val="en-US"/>
        </w:rPr>
        <w:object w:dxaOrig="360" w:dyaOrig="360">
          <v:shape id="_x0000_i1038" type="#_x0000_t75" style="width:18pt;height:18pt" o:ole="">
            <v:imagedata r:id="rId33" o:title=""/>
          </v:shape>
          <o:OLEObject Type="Embed" ProgID="Equation.DSMT4" ShapeID="_x0000_i1038" DrawAspect="Content" ObjectID="_1493308789" r:id="rId34"/>
        </w:object>
      </w:r>
      <w:r>
        <w:rPr>
          <w:lang w:val="en-US"/>
        </w:rPr>
        <w:t xml:space="preserve"> is the vacancy/interstitial recombination rate constant in </w:t>
      </w:r>
      <w:r w:rsidR="00647BB6" w:rsidRPr="00647BB6">
        <w:rPr>
          <w:position w:val="-18"/>
          <w:lang w:val="en-US"/>
        </w:rPr>
        <w:object w:dxaOrig="560" w:dyaOrig="480">
          <v:shape id="_x0000_i1039" type="#_x0000_t75" style="width:27.6pt;height:24pt" o:ole="">
            <v:imagedata r:id="rId35" o:title=""/>
          </v:shape>
          <o:OLEObject Type="Embed" ProgID="Equation.DSMT4" ShapeID="_x0000_i1039" DrawAspect="Content" ObjectID="_1493308790" r:id="rId36"/>
        </w:object>
      </w:r>
      <w:r>
        <w:rPr>
          <w:lang w:val="en-US"/>
        </w:rPr>
        <w:t xml:space="preserve">, and </w:t>
      </w:r>
      <w:r w:rsidR="00647BB6" w:rsidRPr="00647BB6">
        <w:rPr>
          <w:position w:val="-12"/>
          <w:lang w:val="en-US"/>
        </w:rPr>
        <w:object w:dxaOrig="320" w:dyaOrig="360">
          <v:shape id="_x0000_i1040" type="#_x0000_t75" style="width:15.6pt;height:18pt" o:ole="">
            <v:imagedata r:id="rId37" o:title=""/>
          </v:shape>
          <o:OLEObject Type="Embed" ProgID="Equation.DSMT4" ShapeID="_x0000_i1040" DrawAspect="Content" ObjectID="_1493308791" r:id="rId38"/>
        </w:object>
      </w:r>
      <w:r>
        <w:rPr>
          <w:lang w:val="en-US"/>
        </w:rPr>
        <w:t xml:space="preserve"> &amp; </w:t>
      </w:r>
      <w:r w:rsidR="00647BB6" w:rsidRPr="00647BB6">
        <w:rPr>
          <w:position w:val="-12"/>
          <w:lang w:val="en-US"/>
        </w:rPr>
        <w:object w:dxaOrig="300" w:dyaOrig="360">
          <v:shape id="_x0000_i1041" type="#_x0000_t75" style="width:15pt;height:18pt" o:ole="">
            <v:imagedata r:id="rId39" o:title=""/>
          </v:shape>
          <o:OLEObject Type="Embed" ProgID="Equation.DSMT4" ShapeID="_x0000_i1041" DrawAspect="Content" ObjectID="_1493308792" r:id="rId40"/>
        </w:object>
      </w:r>
      <w:r>
        <w:rPr>
          <w:lang w:val="en-US"/>
        </w:rPr>
        <w:t xml:space="preserve"> are the diffusivities of vacancies and interstitials in </w:t>
      </w:r>
      <w:r w:rsidR="00647BB6" w:rsidRPr="00647BB6">
        <w:rPr>
          <w:position w:val="-16"/>
          <w:lang w:val="en-US"/>
        </w:rPr>
        <w:object w:dxaOrig="580" w:dyaOrig="440">
          <v:shape id="_x0000_i1042" type="#_x0000_t75" style="width:29.4pt;height:21.6pt" o:ole="">
            <v:imagedata r:id="rId41" o:title=""/>
          </v:shape>
          <o:OLEObject Type="Embed" ProgID="Equation.DSMT4" ShapeID="_x0000_i1042" DrawAspect="Content" ObjectID="_1493308793" r:id="rId42"/>
        </w:object>
      </w:r>
      <w:r>
        <w:rPr>
          <w:lang w:val="en-US"/>
        </w:rPr>
        <w:t xml:space="preserve">. All rate constants, diffusivities, and point defect concentrations are spatially dependent in one dimension on local state variables and defect concentrations. Here, an aspect of the PBM was used to assume that a fraction of interstitials immediately form highly mobile SIA clusters within each damage cascade [?], which diffuse so quickly in one dimension that they are eliminated from localized recombination and sinking. The SIA cluster concentration is therefore not tracked in this model. </w:t>
      </w:r>
    </w:p>
    <w:p w:rsidR="0039147E" w:rsidRDefault="0039147E">
      <w:pPr>
        <w:jc w:val="both"/>
        <w:rPr>
          <w:lang w:val="en-US"/>
        </w:rPr>
      </w:pPr>
      <w:r>
        <w:rPr>
          <w:lang w:val="en-US"/>
        </w:rPr>
        <w:t xml:space="preserve">The term </w:t>
      </w:r>
      <w:r w:rsidR="00647BB6" w:rsidRPr="00647BB6">
        <w:rPr>
          <w:position w:val="-12"/>
          <w:lang w:val="en-US"/>
        </w:rPr>
        <w:object w:dxaOrig="340" w:dyaOrig="360">
          <v:shape id="_x0000_i1043" type="#_x0000_t75" style="width:17.4pt;height:18pt" o:ole="">
            <v:imagedata r:id="rId43" o:title=""/>
          </v:shape>
          <o:OLEObject Type="Embed" ProgID="Equation.DSMT4" ShapeID="_x0000_i1043" DrawAspect="Content" ObjectID="_1493308794" r:id="rId44"/>
        </w:object>
      </w:r>
      <w:r>
        <w:rPr>
          <w:lang w:val="en-US"/>
        </w:rPr>
        <w:t xml:space="preserve"> was calculated using the SRIM-2010 code [?], with simulation parameters as shown in Table 1. </w:t>
      </w:r>
    </w:p>
    <w:p w:rsidR="0039147E" w:rsidRDefault="0039147E">
      <w:pPr>
        <w:rPr>
          <w:lang w:val="en-US"/>
        </w:rPr>
      </w:pPr>
    </w:p>
    <w:tbl>
      <w:tblPr>
        <w:tblW w:w="0" w:type="auto"/>
        <w:jc w:val="center"/>
        <w:tblCellMar>
          <w:left w:w="0" w:type="dxa"/>
          <w:right w:w="0" w:type="dxa"/>
        </w:tblCellMar>
        <w:tblLook w:val="0000"/>
      </w:tblPr>
      <w:tblGrid>
        <w:gridCol w:w="2020"/>
        <w:gridCol w:w="1020"/>
        <w:gridCol w:w="760"/>
      </w:tblGrid>
      <w:tr w:rsidR="0039147E" w:rsidTr="00B60B9B">
        <w:trPr>
          <w:jc w:val="center"/>
        </w:trPr>
        <w:tc>
          <w:tcPr>
            <w:tcW w:w="2020" w:type="dxa"/>
            <w:tcBorders>
              <w:top w:val="nil"/>
              <w:left w:val="nil"/>
              <w:bottom w:val="nil"/>
              <w:right w:val="nil"/>
            </w:tcBorders>
          </w:tcPr>
          <w:p w:rsidR="0039147E" w:rsidRDefault="0039147E">
            <w:pPr>
              <w:jc w:val="center"/>
              <w:rPr>
                <w:lang w:val="en-US"/>
              </w:rPr>
            </w:pPr>
            <w:r>
              <w:rPr>
                <w:b/>
                <w:bCs/>
                <w:lang w:val="en-US"/>
              </w:rPr>
              <w:t>SRIM Parameter</w:t>
            </w:r>
            <w:r>
              <w:rPr>
                <w:lang w:val="en-US"/>
              </w:rPr>
              <w:t xml:space="preserve"> </w:t>
            </w:r>
          </w:p>
        </w:tc>
        <w:tc>
          <w:tcPr>
            <w:tcW w:w="1020" w:type="dxa"/>
            <w:tcBorders>
              <w:top w:val="nil"/>
              <w:left w:val="nil"/>
              <w:bottom w:val="nil"/>
              <w:right w:val="nil"/>
            </w:tcBorders>
          </w:tcPr>
          <w:p w:rsidR="0039147E" w:rsidRDefault="0039147E">
            <w:pPr>
              <w:jc w:val="center"/>
              <w:rPr>
                <w:lang w:val="en-US"/>
              </w:rPr>
            </w:pPr>
            <w:r>
              <w:rPr>
                <w:b/>
                <w:bCs/>
                <w:lang w:val="en-US"/>
              </w:rPr>
              <w:t>Value</w:t>
            </w:r>
            <w:r>
              <w:rPr>
                <w:lang w:val="en-US"/>
              </w:rPr>
              <w:t xml:space="preserve"> </w:t>
            </w:r>
          </w:p>
        </w:tc>
        <w:tc>
          <w:tcPr>
            <w:tcW w:w="760" w:type="dxa"/>
            <w:tcBorders>
              <w:top w:val="nil"/>
              <w:left w:val="nil"/>
              <w:bottom w:val="nil"/>
              <w:right w:val="nil"/>
            </w:tcBorders>
          </w:tcPr>
          <w:p w:rsidR="0039147E" w:rsidRDefault="0039147E">
            <w:pPr>
              <w:jc w:val="center"/>
              <w:rPr>
                <w:lang w:val="en-US"/>
              </w:rPr>
            </w:pPr>
            <w:r>
              <w:rPr>
                <w:b/>
                <w:bCs/>
                <w:lang w:val="en-US"/>
              </w:rPr>
              <w:t>Unit</w:t>
            </w:r>
            <w:r>
              <w:rPr>
                <w:lang w:val="en-US"/>
              </w:rPr>
              <w:t xml:space="preserve">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Ion Type </w:t>
            </w:r>
          </w:p>
        </w:tc>
        <w:tc>
          <w:tcPr>
            <w:tcW w:w="1020" w:type="dxa"/>
            <w:tcBorders>
              <w:top w:val="nil"/>
              <w:left w:val="nil"/>
              <w:bottom w:val="nil"/>
              <w:right w:val="nil"/>
            </w:tcBorders>
          </w:tcPr>
          <w:p w:rsidR="0039147E" w:rsidRDefault="00647BB6">
            <w:pPr>
              <w:jc w:val="center"/>
              <w:rPr>
                <w:lang w:val="en-US"/>
              </w:rPr>
            </w:pPr>
            <w:r w:rsidRPr="00647BB6">
              <w:rPr>
                <w:position w:val="-6"/>
                <w:lang w:val="en-US"/>
              </w:rPr>
              <w:object w:dxaOrig="499" w:dyaOrig="320">
                <v:shape id="_x0000_i1044" type="#_x0000_t75" style="width:24.6pt;height:15.6pt" o:ole="">
                  <v:imagedata r:id="rId45" o:title=""/>
                </v:shape>
                <o:OLEObject Type="Embed" ProgID="Equation.DSMT4" ShapeID="_x0000_i1044" DrawAspect="Content" ObjectID="_1493308795" r:id="rId46"/>
              </w:object>
            </w:r>
            <w:r w:rsidR="0039147E">
              <w:rPr>
                <w:lang w:val="en-US"/>
              </w:rPr>
              <w:t xml:space="preserve"> </w:t>
            </w:r>
          </w:p>
        </w:tc>
        <w:tc>
          <w:tcPr>
            <w:tcW w:w="760"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Target </w:t>
            </w:r>
          </w:p>
        </w:tc>
        <w:tc>
          <w:tcPr>
            <w:tcW w:w="1020" w:type="dxa"/>
            <w:tcBorders>
              <w:top w:val="nil"/>
              <w:left w:val="nil"/>
              <w:bottom w:val="nil"/>
              <w:right w:val="nil"/>
            </w:tcBorders>
          </w:tcPr>
          <w:p w:rsidR="0039147E" w:rsidRDefault="0039147E">
            <w:pPr>
              <w:jc w:val="center"/>
              <w:rPr>
                <w:lang w:val="en-US"/>
              </w:rPr>
            </w:pPr>
            <w:r>
              <w:rPr>
                <w:lang w:val="en-US"/>
              </w:rPr>
              <w:t xml:space="preserve">Pure Fe </w:t>
            </w:r>
          </w:p>
        </w:tc>
        <w:tc>
          <w:tcPr>
            <w:tcW w:w="760"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Ion Energy </w:t>
            </w:r>
          </w:p>
        </w:tc>
        <w:tc>
          <w:tcPr>
            <w:tcW w:w="1020" w:type="dxa"/>
            <w:tcBorders>
              <w:top w:val="nil"/>
              <w:left w:val="nil"/>
              <w:bottom w:val="nil"/>
              <w:right w:val="nil"/>
            </w:tcBorders>
          </w:tcPr>
          <w:p w:rsidR="0039147E" w:rsidRDefault="0039147E">
            <w:pPr>
              <w:jc w:val="center"/>
              <w:rPr>
                <w:lang w:val="en-US"/>
              </w:rPr>
            </w:pPr>
            <w:r>
              <w:rPr>
                <w:lang w:val="en-US"/>
              </w:rPr>
              <w:t xml:space="preserve">3.5 </w:t>
            </w:r>
          </w:p>
        </w:tc>
        <w:tc>
          <w:tcPr>
            <w:tcW w:w="760" w:type="dxa"/>
            <w:tcBorders>
              <w:top w:val="nil"/>
              <w:left w:val="nil"/>
              <w:bottom w:val="nil"/>
              <w:right w:val="nil"/>
            </w:tcBorders>
          </w:tcPr>
          <w:p w:rsidR="0039147E" w:rsidRDefault="0039147E">
            <w:pPr>
              <w:jc w:val="center"/>
              <w:rPr>
                <w:lang w:val="en-US"/>
              </w:rPr>
            </w:pPr>
            <w:r>
              <w:rPr>
                <w:lang w:val="en-US"/>
              </w:rPr>
              <w:t xml:space="preserve">MeV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Beam Current </w:t>
            </w:r>
          </w:p>
        </w:tc>
        <w:tc>
          <w:tcPr>
            <w:tcW w:w="1020" w:type="dxa"/>
            <w:tcBorders>
              <w:top w:val="nil"/>
              <w:left w:val="nil"/>
              <w:bottom w:val="nil"/>
              <w:right w:val="nil"/>
            </w:tcBorders>
          </w:tcPr>
          <w:p w:rsidR="0039147E" w:rsidRDefault="0039147E">
            <w:pPr>
              <w:jc w:val="center"/>
              <w:rPr>
                <w:lang w:val="en-US"/>
              </w:rPr>
            </w:pPr>
            <w:r>
              <w:rPr>
                <w:lang w:val="en-US"/>
              </w:rPr>
              <w:t xml:space="preserve">200 </w:t>
            </w:r>
          </w:p>
        </w:tc>
        <w:tc>
          <w:tcPr>
            <w:tcW w:w="760" w:type="dxa"/>
            <w:tcBorders>
              <w:top w:val="nil"/>
              <w:left w:val="nil"/>
              <w:bottom w:val="nil"/>
              <w:right w:val="nil"/>
            </w:tcBorders>
          </w:tcPr>
          <w:p w:rsidR="0039147E" w:rsidRDefault="0039147E">
            <w:pPr>
              <w:jc w:val="center"/>
              <w:rPr>
                <w:lang w:val="en-US"/>
              </w:rPr>
            </w:pPr>
            <w:proofErr w:type="spellStart"/>
            <w:r>
              <w:rPr>
                <w:lang w:val="en-US"/>
              </w:rPr>
              <w:t>nA</w:t>
            </w:r>
            <w:proofErr w:type="spellEnd"/>
            <w:r>
              <w:rPr>
                <w:lang w:val="en-US"/>
              </w:rPr>
              <w:t xml:space="preserve">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Beam Area </w:t>
            </w:r>
          </w:p>
        </w:tc>
        <w:tc>
          <w:tcPr>
            <w:tcW w:w="1020" w:type="dxa"/>
            <w:tcBorders>
              <w:top w:val="nil"/>
              <w:left w:val="nil"/>
              <w:bottom w:val="nil"/>
              <w:right w:val="nil"/>
            </w:tcBorders>
          </w:tcPr>
          <w:p w:rsidR="0039147E" w:rsidRDefault="0039147E">
            <w:pPr>
              <w:jc w:val="center"/>
              <w:rPr>
                <w:lang w:val="en-US"/>
              </w:rPr>
            </w:pPr>
            <w:r>
              <w:rPr>
                <w:lang w:val="en-US"/>
              </w:rPr>
              <w:t xml:space="preserve">1 </w:t>
            </w:r>
          </w:p>
        </w:tc>
        <w:tc>
          <w:tcPr>
            <w:tcW w:w="760" w:type="dxa"/>
            <w:tcBorders>
              <w:top w:val="nil"/>
              <w:left w:val="nil"/>
              <w:bottom w:val="nil"/>
              <w:right w:val="nil"/>
            </w:tcBorders>
          </w:tcPr>
          <w:p w:rsidR="0039147E" w:rsidRDefault="00647BB6">
            <w:pPr>
              <w:jc w:val="center"/>
              <w:rPr>
                <w:lang w:val="en-US"/>
              </w:rPr>
            </w:pPr>
            <w:r w:rsidRPr="00647BB6">
              <w:rPr>
                <w:position w:val="-4"/>
                <w:lang w:val="en-US"/>
              </w:rPr>
              <w:object w:dxaOrig="520" w:dyaOrig="300">
                <v:shape id="_x0000_i1045" type="#_x0000_t75" style="width:26.4pt;height:15pt" o:ole="">
                  <v:imagedata r:id="rId47" o:title=""/>
                </v:shape>
                <o:OLEObject Type="Embed" ProgID="Equation.DSMT4" ShapeID="_x0000_i1045" DrawAspect="Content" ObjectID="_1493308796" r:id="rId48"/>
              </w:object>
            </w:r>
            <w:r w:rsidR="0039147E">
              <w:rPr>
                <w:lang w:val="en-US"/>
              </w:rPr>
              <w:t xml:space="preserve">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Number of Ions </w:t>
            </w:r>
          </w:p>
        </w:tc>
        <w:tc>
          <w:tcPr>
            <w:tcW w:w="1020" w:type="dxa"/>
            <w:tcBorders>
              <w:top w:val="nil"/>
              <w:left w:val="nil"/>
              <w:bottom w:val="nil"/>
              <w:right w:val="nil"/>
            </w:tcBorders>
          </w:tcPr>
          <w:p w:rsidR="0039147E" w:rsidRDefault="0039147E">
            <w:pPr>
              <w:jc w:val="center"/>
              <w:rPr>
                <w:lang w:val="en-US"/>
              </w:rPr>
            </w:pPr>
            <w:r>
              <w:rPr>
                <w:lang w:val="en-US"/>
              </w:rPr>
              <w:t xml:space="preserve">500,000 </w:t>
            </w:r>
          </w:p>
        </w:tc>
        <w:tc>
          <w:tcPr>
            <w:tcW w:w="760"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Target Density </w:t>
            </w:r>
          </w:p>
        </w:tc>
        <w:tc>
          <w:tcPr>
            <w:tcW w:w="1020" w:type="dxa"/>
            <w:tcBorders>
              <w:top w:val="nil"/>
              <w:left w:val="nil"/>
              <w:bottom w:val="nil"/>
              <w:right w:val="nil"/>
            </w:tcBorders>
          </w:tcPr>
          <w:p w:rsidR="0039147E" w:rsidRDefault="0039147E">
            <w:pPr>
              <w:jc w:val="center"/>
              <w:rPr>
                <w:lang w:val="en-US"/>
              </w:rPr>
            </w:pPr>
            <w:r>
              <w:rPr>
                <w:lang w:val="en-US"/>
              </w:rPr>
              <w:t xml:space="preserve">7.85 </w:t>
            </w:r>
          </w:p>
        </w:tc>
        <w:tc>
          <w:tcPr>
            <w:tcW w:w="760" w:type="dxa"/>
            <w:tcBorders>
              <w:top w:val="nil"/>
              <w:left w:val="nil"/>
              <w:bottom w:val="nil"/>
              <w:right w:val="nil"/>
            </w:tcBorders>
          </w:tcPr>
          <w:p w:rsidR="0039147E" w:rsidRDefault="00647BB6">
            <w:pPr>
              <w:jc w:val="center"/>
              <w:rPr>
                <w:lang w:val="en-US"/>
              </w:rPr>
            </w:pPr>
            <w:r w:rsidRPr="00647BB6">
              <w:rPr>
                <w:position w:val="-16"/>
                <w:lang w:val="en-US"/>
              </w:rPr>
              <w:object w:dxaOrig="360" w:dyaOrig="420">
                <v:shape id="_x0000_i1046" type="#_x0000_t75" style="width:18pt;height:21pt" o:ole="">
                  <v:imagedata r:id="rId49" o:title=""/>
                </v:shape>
                <o:OLEObject Type="Embed" ProgID="Equation.DSMT4" ShapeID="_x0000_i1046" DrawAspect="Content" ObjectID="_1493308797" r:id="rId50"/>
              </w:object>
            </w:r>
            <w:r w:rsidR="0039147E">
              <w:rPr>
                <w:lang w:val="en-US"/>
              </w:rPr>
              <w:t xml:space="preserve"> </w:t>
            </w:r>
          </w:p>
        </w:tc>
      </w:tr>
      <w:tr w:rsidR="0039147E" w:rsidTr="00B60B9B">
        <w:trPr>
          <w:jc w:val="center"/>
        </w:trPr>
        <w:tc>
          <w:tcPr>
            <w:tcW w:w="2020" w:type="dxa"/>
            <w:tcBorders>
              <w:top w:val="nil"/>
              <w:left w:val="nil"/>
              <w:bottom w:val="nil"/>
              <w:right w:val="nil"/>
            </w:tcBorders>
          </w:tcPr>
          <w:p w:rsidR="0039147E" w:rsidRDefault="0039147E">
            <w:pPr>
              <w:jc w:val="center"/>
              <w:rPr>
                <w:lang w:val="en-US"/>
              </w:rPr>
            </w:pPr>
            <w:r>
              <w:rPr>
                <w:lang w:val="en-US"/>
              </w:rPr>
              <w:t xml:space="preserve">Target Thickness </w:t>
            </w:r>
          </w:p>
        </w:tc>
        <w:tc>
          <w:tcPr>
            <w:tcW w:w="1020" w:type="dxa"/>
            <w:tcBorders>
              <w:top w:val="nil"/>
              <w:left w:val="nil"/>
              <w:bottom w:val="nil"/>
              <w:right w:val="nil"/>
            </w:tcBorders>
          </w:tcPr>
          <w:p w:rsidR="0039147E" w:rsidRDefault="0039147E">
            <w:pPr>
              <w:jc w:val="center"/>
              <w:rPr>
                <w:lang w:val="en-US"/>
              </w:rPr>
            </w:pPr>
            <w:r>
              <w:rPr>
                <w:lang w:val="en-US"/>
              </w:rPr>
              <w:t xml:space="preserve">3 </w:t>
            </w:r>
          </w:p>
        </w:tc>
        <w:tc>
          <w:tcPr>
            <w:tcW w:w="760" w:type="dxa"/>
            <w:tcBorders>
              <w:top w:val="nil"/>
              <w:left w:val="nil"/>
              <w:bottom w:val="nil"/>
              <w:right w:val="nil"/>
            </w:tcBorders>
          </w:tcPr>
          <w:p w:rsidR="0039147E" w:rsidRDefault="00647BB6">
            <w:pPr>
              <w:jc w:val="center"/>
              <w:rPr>
                <w:lang w:val="en-US"/>
              </w:rPr>
            </w:pPr>
            <w:r w:rsidRPr="00647BB6">
              <w:rPr>
                <w:position w:val="-10"/>
                <w:lang w:val="en-US"/>
              </w:rPr>
              <w:object w:dxaOrig="420" w:dyaOrig="260">
                <v:shape id="_x0000_i1047" type="#_x0000_t75" style="width:21pt;height:12.6pt" o:ole="">
                  <v:imagedata r:id="rId51" o:title=""/>
                </v:shape>
                <o:OLEObject Type="Embed" ProgID="Equation.DSMT4" ShapeID="_x0000_i1047" DrawAspect="Content" ObjectID="_1493308798" r:id="rId52"/>
              </w:object>
            </w:r>
            <w:r w:rsidR="0039147E">
              <w:rPr>
                <w:lang w:val="en-US"/>
              </w:rPr>
              <w:t xml:space="preserve"> </w:t>
            </w:r>
          </w:p>
        </w:tc>
      </w:tr>
    </w:tbl>
    <w:p w:rsidR="0039147E" w:rsidRDefault="00490839">
      <w:pPr>
        <w:rPr>
          <w:lang w:val="en-US"/>
        </w:rPr>
      </w:pPr>
      <w:ins w:id="122" w:author="Frank" w:date="2015-05-16T17:22:00Z">
        <w:r>
          <w:rPr>
            <w:lang w:val="en-US"/>
          </w:rPr>
          <w:t xml:space="preserve">I WORRY WHAT DPA RATE YOU ARE USING HERE. PLEASE SPECIFY. </w:t>
        </w:r>
      </w:ins>
      <w:ins w:id="123" w:author="Frank" w:date="2015-05-16T17:23:00Z">
        <w:r>
          <w:rPr>
            <w:lang w:val="en-US"/>
          </w:rPr>
          <w:t>Lin's dpa rate is mid-10</w:t>
        </w:r>
        <w:r w:rsidRPr="00490839">
          <w:rPr>
            <w:vertAlign w:val="superscript"/>
            <w:lang w:val="en-US"/>
            <w:rPrChange w:id="124" w:author="Frank" w:date="2015-05-16T17:23:00Z">
              <w:rPr>
                <w:lang w:val="en-US"/>
              </w:rPr>
            </w:rPrChange>
          </w:rPr>
          <w:t xml:space="preserve">-3 </w:t>
        </w:r>
        <w:r>
          <w:rPr>
            <w:lang w:val="en-US"/>
          </w:rPr>
          <w:t>dpa/sec. Later you show an example of 10-</w:t>
        </w:r>
        <w:r w:rsidRPr="00F90958">
          <w:rPr>
            <w:color w:val="FF0000"/>
            <w:lang w:val="en-US"/>
            <w:rPrChange w:id="125" w:author="Frank" w:date="2015-05-16T17:24:00Z">
              <w:rPr>
                <w:lang w:val="en-US"/>
              </w:rPr>
            </w:rPrChange>
          </w:rPr>
          <w:t>7</w:t>
        </w:r>
      </w:ins>
      <w:ins w:id="126" w:author="Frank" w:date="2015-05-16T17:24:00Z">
        <w:r w:rsidR="00F90958">
          <w:rPr>
            <w:lang w:val="en-US"/>
          </w:rPr>
          <w:t xml:space="preserve"> for one of your figures, which is way too low.</w:t>
        </w:r>
      </w:ins>
    </w:p>
    <w:p w:rsidR="0039147E" w:rsidRDefault="0039147E">
      <w:pPr>
        <w:pStyle w:val="Caption"/>
        <w:rPr>
          <w:b w:val="0"/>
          <w:bCs w:val="0"/>
          <w:sz w:val="24"/>
          <w:szCs w:val="24"/>
          <w:lang w:val="en-US"/>
        </w:rPr>
      </w:pPr>
      <w:r>
        <w:rPr>
          <w:lang w:val="en-US"/>
        </w:rPr>
        <w:t>Table 1. SRIM simulation parameters used to generate the point defect source term in this study</w:t>
      </w:r>
    </w:p>
    <w:p w:rsidR="0039147E" w:rsidRDefault="0039147E">
      <w:pPr>
        <w:jc w:val="both"/>
        <w:rPr>
          <w:lang w:val="en-US"/>
        </w:rPr>
      </w:pPr>
      <w:r>
        <w:rPr>
          <w:lang w:val="en-US"/>
        </w:rPr>
        <w:t>These parameters were chosen to match those used in the experiments of Shao et al. [?]. SRIM was run in “quick calculation” mode using the Kinchin-Pease model, to avoid recently discovered anomalies in its full-cascade model [?]. Also, because the random number seed in SRIM does not change automatically, 50 separate simulations each containing 10,000 flown ions were averaged using a script</w:t>
      </w:r>
      <w:r>
        <w:rPr>
          <w:vertAlign w:val="superscript"/>
          <w:lang w:val="en-US"/>
        </w:rPr>
        <w:footnoteReference w:id="1"/>
      </w:r>
      <w:r>
        <w:rPr>
          <w:lang w:val="en-US"/>
        </w:rPr>
        <w:t xml:space="preserve"> to obtain smooth profiles of both the dpa rate and the injected interstitial rate as a function of distance from the free surface. </w:t>
      </w:r>
    </w:p>
    <w:p w:rsidR="0039147E" w:rsidRDefault="001569A6">
      <w:pPr>
        <w:jc w:val="center"/>
        <w:rPr>
          <w:lang w:val="en-US"/>
        </w:rPr>
      </w:pPr>
      <w:r w:rsidRPr="001569A6">
        <w:rPr>
          <w:lang w:val="en-US"/>
        </w:rPr>
        <w:pict>
          <v:shape id="_x0000_i1048" type="#_x0000_t75" style="width:386.4pt;height:231.6pt">
            <v:imagedata r:id="rId53" r:href="rId54"/>
          </v:shape>
        </w:pict>
      </w:r>
    </w:p>
    <w:p w:rsidR="0039147E" w:rsidRDefault="0039147E">
      <w:pPr>
        <w:pStyle w:val="Caption"/>
        <w:rPr>
          <w:b w:val="0"/>
          <w:bCs w:val="0"/>
          <w:sz w:val="24"/>
          <w:szCs w:val="24"/>
          <w:lang w:val="en-US"/>
        </w:rPr>
      </w:pPr>
      <w:r>
        <w:rPr>
          <w:lang w:val="en-US"/>
        </w:rPr>
        <w:t>Figure 1. FP and II production rates, as calculated by SRIM. Note the peak ballistic damage rate at precisely 1000 nm.</w:t>
      </w:r>
    </w:p>
    <w:p w:rsidR="0039147E" w:rsidRDefault="0039147E">
      <w:pPr>
        <w:jc w:val="both"/>
        <w:rPr>
          <w:lang w:val="en-US"/>
        </w:rPr>
      </w:pPr>
      <w:r>
        <w:rPr>
          <w:lang w:val="en-US"/>
        </w:rPr>
        <w:t xml:space="preserve">The VACANCY.TXT and RANGE.TXT files from SRIM (shown in Figure 1), which give </w:t>
      </w:r>
      <w:r w:rsidR="00647BB6" w:rsidRPr="00647BB6">
        <w:rPr>
          <w:position w:val="-14"/>
          <w:lang w:val="en-US"/>
        </w:rPr>
        <w:object w:dxaOrig="680" w:dyaOrig="380">
          <v:shape id="_x0000_i1049" type="#_x0000_t75" style="width:33.6pt;height:18.6pt" o:ole="">
            <v:imagedata r:id="rId55" o:title=""/>
          </v:shape>
          <o:OLEObject Type="Embed" ProgID="Equation.DSMT4" ShapeID="_x0000_i1049" DrawAspect="Content" ObjectID="_1493308799" r:id="rId56"/>
        </w:object>
      </w:r>
      <w:r>
        <w:rPr>
          <w:lang w:val="en-US"/>
        </w:rPr>
        <w:t xml:space="preserve"> and </w:t>
      </w:r>
      <w:r w:rsidR="00647BB6" w:rsidRPr="00647BB6">
        <w:rPr>
          <w:position w:val="-12"/>
          <w:lang w:val="en-US"/>
        </w:rPr>
        <w:object w:dxaOrig="820" w:dyaOrig="400">
          <v:shape id="_x0000_i1050" type="#_x0000_t75" style="width:41.4pt;height:20.4pt" o:ole="">
            <v:imagedata r:id="rId57" o:title=""/>
          </v:shape>
          <o:OLEObject Type="Embed" ProgID="Equation.DSMT4" ShapeID="_x0000_i1050" DrawAspect="Content" ObjectID="_1493308800" r:id="rId58"/>
        </w:object>
      </w:r>
      <w:r>
        <w:rPr>
          <w:lang w:val="en-US"/>
        </w:rPr>
        <w:t xml:space="preserve">, respectively, were converted to data files giving defect production and interstitial injection rates. The ballistic Frenkel pair (FP) production rate was multiplied by the experimentally measured beam current (200nA) and dividing by the beam area (1mm in diameter) in terms of the ionic flux: </w:t>
      </w:r>
    </w:p>
    <w:p w:rsidR="0039147E" w:rsidRDefault="0039147E">
      <w:pPr>
        <w:pStyle w:val="MTDisplayEquation"/>
        <w:widowControl/>
        <w:tabs>
          <w:tab w:val="center" w:pos="4680"/>
          <w:tab w:val="right" w:pos="9360"/>
        </w:tabs>
        <w:adjustRightInd/>
      </w:pPr>
      <w:r>
        <w:tab/>
      </w:r>
      <w:r w:rsidR="00647BB6" w:rsidRPr="00647BB6">
        <w:rPr>
          <w:position w:val="-28"/>
        </w:rPr>
        <w:object w:dxaOrig="5140" w:dyaOrig="680">
          <v:shape id="_x0000_i1051" type="#_x0000_t75" style="width:257.4pt;height:33.6pt" o:ole="">
            <v:imagedata r:id="rId59" o:title=""/>
          </v:shape>
          <o:OLEObject Type="Embed" ProgID="Equation.DSMT4" ShapeID="_x0000_i1051" DrawAspect="Content" ObjectID="_1493308801" r:id="rId60"/>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30"/>
        </w:rPr>
        <w:object w:dxaOrig="3920" w:dyaOrig="720">
          <v:shape id="_x0000_i1052" type="#_x0000_t75" style="width:195.6pt;height:36pt" o:ole="">
            <v:imagedata r:id="rId61" o:title=""/>
          </v:shape>
          <o:OLEObject Type="Embed" ProgID="Equation.DSMT4" ShapeID="_x0000_i1052" DrawAspect="Content" ObjectID="_1493308802" r:id="rId62"/>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42"/>
        </w:rPr>
        <w:object w:dxaOrig="4000" w:dyaOrig="800">
          <v:shape id="_x0000_i1053" type="#_x0000_t75" style="width:200.4pt;height:39.6pt" o:ole="">
            <v:imagedata r:id="rId63" o:title=""/>
          </v:shape>
          <o:OLEObject Type="Embed" ProgID="Equation.DSMT4" ShapeID="_x0000_i1053" DrawAspect="Content" ObjectID="_1493308803" r:id="rId64"/>
        </w:object>
      </w:r>
      <w:r>
        <w:tab/>
        <w:t>(3)</w:t>
      </w:r>
    </w:p>
    <w:p w:rsidR="0039147E" w:rsidRDefault="0039147E">
      <w:pPr>
        <w:jc w:val="both"/>
        <w:rPr>
          <w:lang w:val="en-US"/>
        </w:rPr>
      </w:pPr>
      <w:r>
        <w:rPr>
          <w:lang w:val="en-US"/>
        </w:rPr>
        <w:t xml:space="preserve">Meanwhile, the spatially dependent ion range distribution from SRIM was converted to total injected interstitials (II) per nm, by also multiplying by the beam current density: </w:t>
      </w:r>
    </w:p>
    <w:p w:rsidR="0039147E" w:rsidRDefault="0039147E">
      <w:pPr>
        <w:pStyle w:val="MTDisplayEquation"/>
        <w:widowControl/>
        <w:tabs>
          <w:tab w:val="center" w:pos="4680"/>
          <w:tab w:val="right" w:pos="9360"/>
        </w:tabs>
        <w:adjustRightInd/>
      </w:pPr>
      <w:r>
        <w:tab/>
      </w:r>
      <w:r w:rsidR="00647BB6" w:rsidRPr="00647BB6">
        <w:rPr>
          <w:position w:val="-36"/>
        </w:rPr>
        <w:object w:dxaOrig="4780" w:dyaOrig="840">
          <v:shape id="_x0000_i1054" type="#_x0000_t75" style="width:239.4pt;height:42pt" o:ole="">
            <v:imagedata r:id="rId65" o:title=""/>
          </v:shape>
          <o:OLEObject Type="Embed" ProgID="Equation.DSMT4" ShapeID="_x0000_i1054" DrawAspect="Content" ObjectID="_1493308804" r:id="rId66"/>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30"/>
        </w:rPr>
        <w:object w:dxaOrig="3280" w:dyaOrig="720">
          <v:shape id="_x0000_i1055" type="#_x0000_t75" style="width:164.4pt;height:36pt" o:ole="">
            <v:imagedata r:id="rId67" o:title=""/>
          </v:shape>
          <o:OLEObject Type="Embed" ProgID="Equation.DSMT4" ShapeID="_x0000_i1055" DrawAspect="Content" ObjectID="_1493308805" r:id="rId68"/>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42"/>
        </w:rPr>
        <w:object w:dxaOrig="4480" w:dyaOrig="800">
          <v:shape id="_x0000_i1056" type="#_x0000_t75" style="width:224.4pt;height:39.6pt" o:ole="">
            <v:imagedata r:id="rId69" o:title=""/>
          </v:shape>
          <o:OLEObject Type="Embed" ProgID="Equation.DSMT4" ShapeID="_x0000_i1056" DrawAspect="Content" ObjectID="_1493308806" r:id="rId70"/>
        </w:object>
      </w:r>
      <w:r>
        <w:tab/>
        <w:t>(4)</w:t>
      </w:r>
    </w:p>
    <w:p w:rsidR="0039147E" w:rsidRDefault="0039147E">
      <w:pPr>
        <w:jc w:val="both"/>
        <w:rPr>
          <w:lang w:val="en-US"/>
        </w:rPr>
      </w:pPr>
    </w:p>
    <w:p w:rsidR="0039147E" w:rsidRDefault="0039147E">
      <w:pPr>
        <w:jc w:val="both"/>
        <w:rPr>
          <w:lang w:val="en-US"/>
        </w:rPr>
      </w:pPr>
      <w:r>
        <w:rPr>
          <w:lang w:val="en-US"/>
        </w:rPr>
        <w:t xml:space="preserve">Next, the dislocation sink rate constant was calculated by first finding half the average distance between dislocations </w:t>
      </w:r>
      <w:r w:rsidR="00647BB6" w:rsidRPr="00647BB6">
        <w:rPr>
          <w:position w:val="-14"/>
          <w:lang w:val="en-US"/>
        </w:rPr>
        <w:object w:dxaOrig="600" w:dyaOrig="400">
          <v:shape id="_x0000_i1057" type="#_x0000_t75" style="width:30pt;height:20.4pt" o:ole="">
            <v:imagedata r:id="rId71" o:title=""/>
          </v:shape>
          <o:OLEObject Type="Embed" ProgID="Equation.DSMT4" ShapeID="_x0000_i1057" DrawAspect="Content" ObjectID="_1493308807" r:id="rId72"/>
        </w:object>
      </w:r>
      <w:r>
        <w:rPr>
          <w:lang w:val="en-US"/>
        </w:rPr>
        <w:t xml:space="preserve"> based on the dislocation density </w:t>
      </w:r>
      <w:r w:rsidR="00647BB6" w:rsidRPr="00647BB6">
        <w:rPr>
          <w:position w:val="-14"/>
          <w:lang w:val="en-US"/>
        </w:rPr>
        <w:object w:dxaOrig="460" w:dyaOrig="400">
          <v:shape id="_x0000_i1058" type="#_x0000_t75" style="width:23.4pt;height:20.4pt" o:ole="">
            <v:imagedata r:id="rId73" o:title=""/>
          </v:shape>
          <o:OLEObject Type="Embed" ProgID="Equation.DSMT4" ShapeID="_x0000_i1058" DrawAspect="Content" ObjectID="_1493308808" r:id="rId74"/>
        </w:object>
      </w:r>
      <w:r>
        <w:rPr>
          <w:lang w:val="en-US"/>
        </w:rPr>
        <w:t xml:space="preserve">: </w:t>
      </w:r>
    </w:p>
    <w:p w:rsidR="0039147E" w:rsidRDefault="0039147E">
      <w:pPr>
        <w:pStyle w:val="MTDisplayEquation"/>
        <w:widowControl/>
        <w:tabs>
          <w:tab w:val="center" w:pos="4680"/>
          <w:tab w:val="right" w:pos="9360"/>
        </w:tabs>
        <w:adjustRightInd/>
      </w:pPr>
      <w:r>
        <w:tab/>
      </w:r>
      <w:r w:rsidR="00647BB6" w:rsidRPr="00647BB6">
        <w:rPr>
          <w:position w:val="-34"/>
        </w:rPr>
        <w:object w:dxaOrig="1340" w:dyaOrig="720">
          <v:shape id="_x0000_i1059" type="#_x0000_t75" style="width:66.6pt;height:36pt" o:ole="">
            <v:imagedata r:id="rId75" o:title=""/>
          </v:shape>
          <o:OLEObject Type="Embed" ProgID="Equation.DSMT4" ShapeID="_x0000_i1059" DrawAspect="Content" ObjectID="_1493308809" r:id="rId76"/>
        </w:object>
      </w:r>
      <w:r>
        <w:tab/>
        <w:t>(5)</w:t>
      </w:r>
    </w:p>
    <w:p w:rsidR="0039147E" w:rsidRDefault="0039147E">
      <w:pPr>
        <w:jc w:val="both"/>
        <w:rPr>
          <w:lang w:val="en-US"/>
        </w:rPr>
      </w:pPr>
      <w:r>
        <w:rPr>
          <w:lang w:val="en-US"/>
        </w:rPr>
        <w:t xml:space="preserve">and then using it to calculate the dislocation sink rate constant: </w:t>
      </w:r>
    </w:p>
    <w:p w:rsidR="0039147E" w:rsidRDefault="0039147E">
      <w:pPr>
        <w:pStyle w:val="MTDisplayEquation"/>
        <w:widowControl/>
        <w:tabs>
          <w:tab w:val="center" w:pos="4680"/>
          <w:tab w:val="right" w:pos="9360"/>
        </w:tabs>
        <w:adjustRightInd/>
      </w:pPr>
      <w:r>
        <w:tab/>
      </w:r>
      <w:r w:rsidR="00647BB6" w:rsidRPr="00647BB6">
        <w:rPr>
          <w:position w:val="-46"/>
        </w:rPr>
        <w:object w:dxaOrig="1700" w:dyaOrig="900">
          <v:shape id="_x0000_i1060" type="#_x0000_t75" style="width:84.6pt;height:45pt" o:ole="">
            <v:imagedata r:id="rId77" o:title=""/>
          </v:shape>
          <o:OLEObject Type="Embed" ProgID="Equation.DSMT4" ShapeID="_x0000_i1060" DrawAspect="Content" ObjectID="_1493308810" r:id="rId78"/>
        </w:object>
      </w:r>
      <w:r>
        <w:tab/>
        <w:t>(6)</w:t>
      </w:r>
    </w:p>
    <w:p w:rsidR="0039147E" w:rsidRDefault="0039147E">
      <w:pPr>
        <w:jc w:val="both"/>
        <w:rPr>
          <w:lang w:val="en-US"/>
        </w:rPr>
      </w:pPr>
      <w:r>
        <w:rPr>
          <w:lang w:val="en-US"/>
        </w:rPr>
        <w:t xml:space="preserve">where </w:t>
      </w:r>
      <w:r w:rsidR="00647BB6" w:rsidRPr="00647BB6">
        <w:rPr>
          <w:position w:val="-12"/>
          <w:lang w:val="en-US"/>
        </w:rPr>
        <w:object w:dxaOrig="240" w:dyaOrig="360">
          <v:shape id="_x0000_i1061" type="#_x0000_t75" style="width:12pt;height:18pt" o:ole="">
            <v:imagedata r:id="rId79" o:title=""/>
          </v:shape>
          <o:OLEObject Type="Embed" ProgID="Equation.DSMT4" ShapeID="_x0000_i1061" DrawAspect="Content" ObjectID="_1493308811" r:id="rId80"/>
        </w:object>
      </w:r>
      <w:r>
        <w:rPr>
          <w:lang w:val="en-US"/>
        </w:rPr>
        <w:t xml:space="preserve"> is the </w:t>
      </w:r>
      <w:r>
        <w:rPr>
          <w:i/>
          <w:iCs/>
          <w:lang w:val="en-US"/>
        </w:rPr>
        <w:t>core size</w:t>
      </w:r>
      <w:r>
        <w:rPr>
          <w:lang w:val="en-US"/>
        </w:rPr>
        <w:t xml:space="preserve"> of the dislocation for each type of defect, or the approximate radius of capture should a particular defect stray within this radius. The recombination rate constant was calculated as follows: </w:t>
      </w:r>
    </w:p>
    <w:p w:rsidR="0039147E" w:rsidRDefault="0039147E">
      <w:pPr>
        <w:pStyle w:val="MTDisplayEquation"/>
        <w:widowControl/>
        <w:tabs>
          <w:tab w:val="center" w:pos="4680"/>
          <w:tab w:val="right" w:pos="9360"/>
        </w:tabs>
        <w:adjustRightInd/>
      </w:pPr>
      <w:r>
        <w:tab/>
      </w:r>
      <w:r w:rsidR="00647BB6" w:rsidRPr="00647BB6">
        <w:rPr>
          <w:position w:val="-30"/>
        </w:rPr>
        <w:object w:dxaOrig="2040" w:dyaOrig="720">
          <v:shape id="_x0000_i1062" type="#_x0000_t75" style="width:102pt;height:36pt" o:ole="">
            <v:imagedata r:id="rId81" o:title=""/>
          </v:shape>
          <o:OLEObject Type="Embed" ProgID="Equation.DSMT4" ShapeID="_x0000_i1062" DrawAspect="Content" ObjectID="_1493308812" r:id="rId82"/>
        </w:object>
      </w:r>
      <w:r>
        <w:tab/>
        <w:t>(7)</w:t>
      </w:r>
    </w:p>
    <w:p w:rsidR="0039147E" w:rsidRDefault="0039147E">
      <w:pPr>
        <w:jc w:val="both"/>
        <w:rPr>
          <w:lang w:val="en-US"/>
        </w:rPr>
      </w:pPr>
      <w:r>
        <w:rPr>
          <w:lang w:val="en-US"/>
        </w:rPr>
        <w:t xml:space="preserve">where </w:t>
      </w:r>
      <w:r w:rsidR="00647BB6" w:rsidRPr="00647BB6">
        <w:rPr>
          <w:position w:val="-12"/>
          <w:lang w:val="en-US"/>
        </w:rPr>
        <w:object w:dxaOrig="340" w:dyaOrig="360">
          <v:shape id="_x0000_i1063" type="#_x0000_t75" style="width:17.4pt;height:18pt" o:ole="">
            <v:imagedata r:id="rId83" o:title=""/>
          </v:shape>
          <o:OLEObject Type="Embed" ProgID="Equation.DSMT4" ShapeID="_x0000_i1063" DrawAspect="Content" ObjectID="_1493308813" r:id="rId84"/>
        </w:object>
      </w:r>
      <w:r>
        <w:rPr>
          <w:lang w:val="en-US"/>
        </w:rPr>
        <w:t xml:space="preserve"> is the temperature-dependent lattice parameter of iron, </w:t>
      </w:r>
      <w:r w:rsidR="00647BB6" w:rsidRPr="00647BB6">
        <w:rPr>
          <w:position w:val="-12"/>
          <w:lang w:val="en-US"/>
        </w:rPr>
        <w:object w:dxaOrig="340" w:dyaOrig="360">
          <v:shape id="_x0000_i1064" type="#_x0000_t75" style="width:17.4pt;height:18pt" o:ole="">
            <v:imagedata r:id="rId85" o:title=""/>
          </v:shape>
          <o:OLEObject Type="Embed" ProgID="Equation.DSMT4" ShapeID="_x0000_i1064" DrawAspect="Content" ObjectID="_1493308814" r:id="rId86"/>
        </w:object>
      </w:r>
      <w:r>
        <w:rPr>
          <w:lang w:val="en-US"/>
        </w:rPr>
        <w:t xml:space="preserve"> is the temperature-dependent atomic volume of iron, and </w:t>
      </w:r>
      <w:r w:rsidR="00647BB6" w:rsidRPr="00647BB6">
        <w:rPr>
          <w:position w:val="-12"/>
          <w:lang w:val="en-US"/>
        </w:rPr>
        <w:object w:dxaOrig="900" w:dyaOrig="360">
          <v:shape id="_x0000_i1065" type="#_x0000_t75" style="width:45pt;height:18pt" o:ole="">
            <v:imagedata r:id="rId87" o:title=""/>
          </v:shape>
          <o:OLEObject Type="Embed" ProgID="Equation.DSMT4" ShapeID="_x0000_i1065" DrawAspect="Content" ObjectID="_1493308815" r:id="rId88"/>
        </w:object>
      </w:r>
      <w:r>
        <w:rPr>
          <w:lang w:val="en-US"/>
        </w:rPr>
        <w:t xml:space="preserve"> [?]. Temperature-dependent diffusivities were calculated using an Arrhenius relation: </w:t>
      </w:r>
    </w:p>
    <w:p w:rsidR="0039147E" w:rsidRDefault="0039147E">
      <w:pPr>
        <w:pStyle w:val="MTDisplayEquation"/>
        <w:widowControl/>
        <w:tabs>
          <w:tab w:val="center" w:pos="4680"/>
          <w:tab w:val="right" w:pos="9360"/>
        </w:tabs>
        <w:adjustRightInd/>
      </w:pPr>
      <w:r>
        <w:tab/>
      </w:r>
      <w:r w:rsidR="00647BB6" w:rsidRPr="00647BB6">
        <w:rPr>
          <w:position w:val="-16"/>
        </w:rPr>
        <w:object w:dxaOrig="1680" w:dyaOrig="660">
          <v:shape id="_x0000_i1066" type="#_x0000_t75" style="width:84pt;height:33pt" o:ole="">
            <v:imagedata r:id="rId89" o:title=""/>
          </v:shape>
          <o:OLEObject Type="Embed" ProgID="Equation.DSMT4" ShapeID="_x0000_i1066" DrawAspect="Content" ObjectID="_1493308816" r:id="rId90"/>
        </w:object>
      </w:r>
      <w:r>
        <w:tab/>
        <w:t>(8)</w:t>
      </w:r>
    </w:p>
    <w:p w:rsidR="0039147E" w:rsidRDefault="0039147E">
      <w:pPr>
        <w:jc w:val="both"/>
        <w:rPr>
          <w:lang w:val="en-US"/>
        </w:rPr>
      </w:pPr>
      <w:r>
        <w:rPr>
          <w:lang w:val="en-US"/>
        </w:rPr>
        <w:t xml:space="preserve">where </w:t>
      </w:r>
      <w:r w:rsidR="00647BB6" w:rsidRPr="00647BB6">
        <w:rPr>
          <w:position w:val="-12"/>
          <w:lang w:val="en-US"/>
        </w:rPr>
        <w:object w:dxaOrig="320" w:dyaOrig="360">
          <v:shape id="_x0000_i1067" type="#_x0000_t75" style="width:15.6pt;height:18pt" o:ole="">
            <v:imagedata r:id="rId91" o:title=""/>
          </v:shape>
          <o:OLEObject Type="Embed" ProgID="Equation.DSMT4" ShapeID="_x0000_i1067" DrawAspect="Content" ObjectID="_1493308817" r:id="rId92"/>
        </w:object>
      </w:r>
      <w:r>
        <w:rPr>
          <w:lang w:val="en-US"/>
        </w:rPr>
        <w:t xml:space="preserve"> is a diffusivity </w:t>
      </w:r>
      <w:proofErr w:type="spellStart"/>
      <w:r>
        <w:rPr>
          <w:lang w:val="en-US"/>
        </w:rPr>
        <w:t>prefactor</w:t>
      </w:r>
      <w:proofErr w:type="spellEnd"/>
      <w:r>
        <w:rPr>
          <w:lang w:val="en-US"/>
        </w:rPr>
        <w:t xml:space="preserve">, </w:t>
      </w:r>
      <w:r w:rsidR="00647BB6" w:rsidRPr="00647BB6">
        <w:rPr>
          <w:position w:val="-18"/>
          <w:lang w:val="en-US"/>
        </w:rPr>
        <w:object w:dxaOrig="560" w:dyaOrig="420">
          <v:shape id="_x0000_i1068" type="#_x0000_t75" style="width:27.6pt;height:21pt" o:ole="">
            <v:imagedata r:id="rId93" o:title=""/>
          </v:shape>
          <o:OLEObject Type="Embed" ProgID="Equation.DSMT4" ShapeID="_x0000_i1068" DrawAspect="Content" ObjectID="_1493308818" r:id="rId94"/>
        </w:object>
      </w:r>
      <w:r>
        <w:rPr>
          <w:lang w:val="en-US"/>
        </w:rPr>
        <w:t xml:space="preserve">are the activation energies for point defect migration in eV, </w:t>
      </w:r>
      <w:r w:rsidR="00647BB6" w:rsidRPr="00647BB6">
        <w:rPr>
          <w:position w:val="-12"/>
          <w:lang w:val="en-US"/>
        </w:rPr>
        <w:object w:dxaOrig="279" w:dyaOrig="360">
          <v:shape id="_x0000_i1069" type="#_x0000_t75" style="width:14.4pt;height:18pt" o:ole="">
            <v:imagedata r:id="rId95" o:title=""/>
          </v:shape>
          <o:OLEObject Type="Embed" ProgID="Equation.DSMT4" ShapeID="_x0000_i1069" DrawAspect="Content" ObjectID="_1493308819" r:id="rId96"/>
        </w:object>
      </w:r>
      <w:r>
        <w:rPr>
          <w:lang w:val="en-US"/>
        </w:rPr>
        <w:t xml:space="preserve"> is the Boltzmann constant </w:t>
      </w:r>
      <w:r w:rsidR="00647BB6" w:rsidRPr="00647BB6">
        <w:rPr>
          <w:position w:val="-16"/>
          <w:lang w:val="en-US"/>
        </w:rPr>
        <w:object w:dxaOrig="1400" w:dyaOrig="440">
          <v:shape id="_x0000_i1070" type="#_x0000_t75" style="width:69.6pt;height:21.6pt" o:ole="">
            <v:imagedata r:id="rId97" o:title=""/>
          </v:shape>
          <o:OLEObject Type="Embed" ProgID="Equation.DSMT4" ShapeID="_x0000_i1070" DrawAspect="Content" ObjectID="_1493308820" r:id="rId98"/>
        </w:object>
      </w:r>
      <w:r>
        <w:rPr>
          <w:lang w:val="en-US"/>
        </w:rPr>
        <w:t xml:space="preserve">, and </w:t>
      </w:r>
      <w:r>
        <w:rPr>
          <w:i/>
          <w:iCs/>
          <w:lang w:val="en-US"/>
        </w:rPr>
        <w:t>T</w:t>
      </w:r>
      <w:r>
        <w:rPr>
          <w:lang w:val="en-US"/>
        </w:rPr>
        <w:t xml:space="preserve"> is the temperature in Kelvin. The atomic volume of iron </w:t>
      </w:r>
      <w:r w:rsidR="00647BB6" w:rsidRPr="00647BB6">
        <w:rPr>
          <w:position w:val="-14"/>
          <w:lang w:val="en-US"/>
        </w:rPr>
        <w:object w:dxaOrig="499" w:dyaOrig="400">
          <v:shape id="_x0000_i1071" type="#_x0000_t75" style="width:24.6pt;height:20.4pt" o:ole="">
            <v:imagedata r:id="rId99" o:title=""/>
          </v:shape>
          <o:OLEObject Type="Embed" ProgID="Equation.DSMT4" ShapeID="_x0000_i1071" DrawAspect="Content" ObjectID="_1493308821" r:id="rId100"/>
        </w:object>
      </w:r>
      <w:r>
        <w:rPr>
          <w:lang w:val="en-US"/>
        </w:rPr>
        <w:t xml:space="preserve"> was found from molecular dynamics simulations from [?]: </w:t>
      </w:r>
    </w:p>
    <w:p w:rsidR="0039147E" w:rsidRDefault="0039147E">
      <w:pPr>
        <w:pStyle w:val="MTDisplayEquation"/>
        <w:widowControl/>
        <w:tabs>
          <w:tab w:val="center" w:pos="4680"/>
          <w:tab w:val="right" w:pos="9360"/>
        </w:tabs>
        <w:adjustRightInd/>
      </w:pPr>
      <w:r>
        <w:tab/>
      </w:r>
      <w:r w:rsidR="00647BB6" w:rsidRPr="00647BB6">
        <w:rPr>
          <w:position w:val="-16"/>
        </w:rPr>
        <w:object w:dxaOrig="5640" w:dyaOrig="440">
          <v:shape id="_x0000_i1072" type="#_x0000_t75" style="width:282pt;height:21.6pt" o:ole="">
            <v:imagedata r:id="rId101" o:title=""/>
          </v:shape>
          <o:OLEObject Type="Embed" ProgID="Equation.DSMT4" ShapeID="_x0000_i1072" DrawAspect="Content" ObjectID="_1493308822" r:id="rId102"/>
        </w:object>
      </w:r>
      <w:r>
        <w:tab/>
        <w:t>(9)</w:t>
      </w:r>
    </w:p>
    <w:p w:rsidR="0039147E" w:rsidRDefault="0039147E">
      <w:pPr>
        <w:jc w:val="both"/>
        <w:rPr>
          <w:lang w:val="en-US"/>
        </w:rPr>
      </w:pPr>
      <w:r>
        <w:rPr>
          <w:lang w:val="en-US"/>
        </w:rPr>
        <w:t xml:space="preserve">The thermal vacancy concentration </w:t>
      </w:r>
      <w:r w:rsidR="00647BB6" w:rsidRPr="00647BB6">
        <w:rPr>
          <w:position w:val="-12"/>
          <w:lang w:val="en-US"/>
        </w:rPr>
        <w:object w:dxaOrig="320" w:dyaOrig="380">
          <v:shape id="_x0000_i1073" type="#_x0000_t75" style="width:15.6pt;height:18.6pt" o:ole="">
            <v:imagedata r:id="rId103" o:title=""/>
          </v:shape>
          <o:OLEObject Type="Embed" ProgID="Equation.DSMT4" ShapeID="_x0000_i1073" DrawAspect="Content" ObjectID="_1493308823" r:id="rId104"/>
        </w:object>
      </w:r>
      <w:r>
        <w:rPr>
          <w:lang w:val="en-US"/>
        </w:rPr>
        <w:t xml:space="preserve"> from was found using molecular dynamics simulations from [?]: </w:t>
      </w:r>
    </w:p>
    <w:p w:rsidR="0039147E" w:rsidRDefault="0039147E">
      <w:pPr>
        <w:pStyle w:val="MTDisplayEquation"/>
        <w:widowControl/>
        <w:tabs>
          <w:tab w:val="center" w:pos="4680"/>
          <w:tab w:val="right" w:pos="9360"/>
        </w:tabs>
        <w:adjustRightInd/>
      </w:pPr>
      <w:r>
        <w:tab/>
      </w:r>
      <w:r w:rsidR="00647BB6" w:rsidRPr="00647BB6">
        <w:rPr>
          <w:position w:val="-28"/>
        </w:rPr>
        <w:object w:dxaOrig="4040" w:dyaOrig="680">
          <v:shape id="_x0000_i1074" type="#_x0000_t75" style="width:201.6pt;height:33.6pt" o:ole="">
            <v:imagedata r:id="rId105" o:title=""/>
          </v:shape>
          <o:OLEObject Type="Embed" ProgID="Equation.DSMT4" ShapeID="_x0000_i1074" DrawAspect="Content" ObjectID="_1493308824" r:id="rId106"/>
        </w:object>
      </w:r>
      <w:r>
        <w:tab/>
        <w:t>(10)</w:t>
      </w:r>
    </w:p>
    <w:p w:rsidR="0039147E" w:rsidRDefault="0039147E">
      <w:pPr>
        <w:jc w:val="both"/>
        <w:rPr>
          <w:lang w:val="en-US"/>
        </w:rPr>
      </w:pPr>
      <w:r>
        <w:rPr>
          <w:lang w:val="en-US"/>
        </w:rPr>
        <w:t xml:space="preserve">where </w:t>
      </w:r>
      <w:r w:rsidR="00647BB6" w:rsidRPr="00647BB6">
        <w:rPr>
          <w:position w:val="-12"/>
          <w:lang w:val="en-US"/>
        </w:rPr>
        <w:object w:dxaOrig="420" w:dyaOrig="360">
          <v:shape id="_x0000_i1075" type="#_x0000_t75" style="width:21pt;height:18pt" o:ole="">
            <v:imagedata r:id="rId107" o:title=""/>
          </v:shape>
          <o:OLEObject Type="Embed" ProgID="Equation.DSMT4" ShapeID="_x0000_i1075" DrawAspect="Content" ObjectID="_1493308825" r:id="rId108"/>
        </w:object>
      </w:r>
      <w:r>
        <w:rPr>
          <w:lang w:val="en-US"/>
        </w:rPr>
        <w:t xml:space="preserve"> is the atomic number density of iron, given by the following formula: </w:t>
      </w:r>
    </w:p>
    <w:p w:rsidR="0039147E" w:rsidRDefault="0039147E">
      <w:pPr>
        <w:pStyle w:val="MTDisplayEquation"/>
        <w:widowControl/>
        <w:tabs>
          <w:tab w:val="center" w:pos="4680"/>
          <w:tab w:val="right" w:pos="9360"/>
        </w:tabs>
        <w:adjustRightInd/>
      </w:pPr>
      <w:r>
        <w:tab/>
      </w:r>
      <w:r w:rsidR="00647BB6" w:rsidRPr="00647BB6">
        <w:rPr>
          <w:position w:val="-44"/>
        </w:rPr>
        <w:object w:dxaOrig="2820" w:dyaOrig="840">
          <v:shape id="_x0000_i1076" type="#_x0000_t75" style="width:141pt;height:42pt" o:ole="">
            <v:imagedata r:id="rId109" o:title=""/>
          </v:shape>
          <o:OLEObject Type="Embed" ProgID="Equation.DSMT4" ShapeID="_x0000_i1076" DrawAspect="Content" ObjectID="_1493308826" r:id="rId110"/>
        </w:object>
      </w:r>
      <w:r>
        <w:tab/>
        <w:t>(11)</w:t>
      </w:r>
    </w:p>
    <w:p w:rsidR="0039147E" w:rsidRDefault="0039147E">
      <w:pPr>
        <w:jc w:val="both"/>
        <w:rPr>
          <w:lang w:val="en-US"/>
        </w:rPr>
      </w:pPr>
      <w:r>
        <w:rPr>
          <w:lang w:val="en-US"/>
        </w:rPr>
        <w:t xml:space="preserve">where </w:t>
      </w:r>
      <w:r w:rsidR="00647BB6" w:rsidRPr="00647BB6">
        <w:rPr>
          <w:position w:val="-12"/>
          <w:lang w:val="en-US"/>
        </w:rPr>
        <w:object w:dxaOrig="380" w:dyaOrig="360">
          <v:shape id="_x0000_i1077" type="#_x0000_t75" style="width:18.6pt;height:18pt" o:ole="">
            <v:imagedata r:id="rId111" o:title=""/>
          </v:shape>
          <o:OLEObject Type="Embed" ProgID="Equation.DSMT4" ShapeID="_x0000_i1077" DrawAspect="Content" ObjectID="_1493308827" r:id="rId112"/>
        </w:object>
      </w:r>
      <w:r>
        <w:rPr>
          <w:lang w:val="en-US"/>
        </w:rPr>
        <w:t xml:space="preserve"> is the density of pure iron </w:t>
      </w:r>
      <w:r w:rsidR="00647BB6" w:rsidRPr="00647BB6">
        <w:rPr>
          <w:position w:val="-18"/>
          <w:lang w:val="en-US"/>
        </w:rPr>
        <w:object w:dxaOrig="960" w:dyaOrig="480">
          <v:shape id="_x0000_i1078" type="#_x0000_t75" style="width:48pt;height:24pt" o:ole="">
            <v:imagedata r:id="rId113" o:title=""/>
          </v:shape>
          <o:OLEObject Type="Embed" ProgID="Equation.DSMT4" ShapeID="_x0000_i1078" DrawAspect="Content" ObjectID="_1493308828" r:id="rId114"/>
        </w:object>
      </w:r>
      <w:r>
        <w:rPr>
          <w:lang w:val="en-US"/>
        </w:rPr>
        <w:t xml:space="preserve">, </w:t>
      </w:r>
      <w:r w:rsidR="00647BB6" w:rsidRPr="00647BB6">
        <w:rPr>
          <w:position w:val="-12"/>
          <w:lang w:val="en-US"/>
        </w:rPr>
        <w:object w:dxaOrig="360" w:dyaOrig="360">
          <v:shape id="_x0000_i1079" type="#_x0000_t75" style="width:18pt;height:18pt" o:ole="">
            <v:imagedata r:id="rId115" o:title=""/>
          </v:shape>
          <o:OLEObject Type="Embed" ProgID="Equation.DSMT4" ShapeID="_x0000_i1079" DrawAspect="Content" ObjectID="_1493308829" r:id="rId116"/>
        </w:object>
      </w:r>
      <w:r>
        <w:rPr>
          <w:lang w:val="en-US"/>
        </w:rPr>
        <w:t xml:space="preserve"> is Avogadro’s number </w:t>
      </w:r>
      <w:r w:rsidR="00647BB6" w:rsidRPr="00647BB6">
        <w:rPr>
          <w:position w:val="-16"/>
          <w:lang w:val="en-US"/>
        </w:rPr>
        <w:object w:dxaOrig="1140" w:dyaOrig="440">
          <v:shape id="_x0000_i1080" type="#_x0000_t75" style="width:57pt;height:21.6pt" o:ole="">
            <v:imagedata r:id="rId117" o:title=""/>
          </v:shape>
          <o:OLEObject Type="Embed" ProgID="Equation.DSMT4" ShapeID="_x0000_i1080" DrawAspect="Content" ObjectID="_1493308830" r:id="rId118"/>
        </w:object>
      </w:r>
      <w:r>
        <w:rPr>
          <w:lang w:val="en-US"/>
        </w:rPr>
        <w:t xml:space="preserve">, and </w:t>
      </w:r>
      <w:r w:rsidR="00647BB6" w:rsidRPr="00647BB6">
        <w:rPr>
          <w:position w:val="-12"/>
          <w:lang w:val="en-US"/>
        </w:rPr>
        <w:object w:dxaOrig="660" w:dyaOrig="360">
          <v:shape id="_x0000_i1081" type="#_x0000_t75" style="width:33pt;height:18pt" o:ole="">
            <v:imagedata r:id="rId119" o:title=""/>
          </v:shape>
          <o:OLEObject Type="Embed" ProgID="Equation.DSMT4" ShapeID="_x0000_i1081" DrawAspect="Content" ObjectID="_1493308831" r:id="rId120"/>
        </w:object>
      </w:r>
      <w:r>
        <w:rPr>
          <w:lang w:val="en-US"/>
        </w:rPr>
        <w:t xml:space="preserve"> is the molar mass of natural iron </w:t>
      </w:r>
      <w:r w:rsidR="00647BB6" w:rsidRPr="00647BB6">
        <w:rPr>
          <w:position w:val="-16"/>
          <w:lang w:val="en-US"/>
        </w:rPr>
        <w:object w:dxaOrig="1200" w:dyaOrig="440">
          <v:shape id="_x0000_i1082" type="#_x0000_t75" style="width:60pt;height:21.6pt" o:ole="">
            <v:imagedata r:id="rId121" o:title=""/>
          </v:shape>
          <o:OLEObject Type="Embed" ProgID="Equation.DSMT4" ShapeID="_x0000_i1082" DrawAspect="Content" ObjectID="_1493308832" r:id="rId122"/>
        </w:object>
      </w:r>
      <w:r>
        <w:rPr>
          <w:lang w:val="en-US"/>
        </w:rPr>
        <w:t xml:space="preserve">. Table 2 summarizes material property constants and parameters assumed in this study. </w:t>
      </w:r>
    </w:p>
    <w:p w:rsidR="0039147E" w:rsidRDefault="0039147E">
      <w:pPr>
        <w:rPr>
          <w:lang w:val="en-US"/>
        </w:rPr>
      </w:pPr>
    </w:p>
    <w:tbl>
      <w:tblPr>
        <w:tblW w:w="0" w:type="auto"/>
        <w:jc w:val="center"/>
        <w:tblCellMar>
          <w:left w:w="0" w:type="dxa"/>
          <w:right w:w="0" w:type="dxa"/>
        </w:tblCellMar>
        <w:tblLook w:val="0000"/>
      </w:tblPr>
      <w:tblGrid>
        <w:gridCol w:w="1067"/>
        <w:gridCol w:w="1260"/>
        <w:gridCol w:w="667"/>
        <w:gridCol w:w="1134"/>
      </w:tblGrid>
      <w:tr w:rsidR="0039147E" w:rsidTr="00B60B9B">
        <w:trPr>
          <w:jc w:val="center"/>
        </w:trPr>
        <w:tc>
          <w:tcPr>
            <w:tcW w:w="1067" w:type="dxa"/>
            <w:tcBorders>
              <w:top w:val="nil"/>
              <w:left w:val="nil"/>
              <w:bottom w:val="nil"/>
              <w:right w:val="nil"/>
            </w:tcBorders>
          </w:tcPr>
          <w:p w:rsidR="0039147E" w:rsidRDefault="0039147E">
            <w:pPr>
              <w:jc w:val="center"/>
              <w:rPr>
                <w:lang w:val="en-US"/>
              </w:rPr>
            </w:pPr>
            <w:r>
              <w:rPr>
                <w:lang w:val="en-US"/>
              </w:rPr>
              <w:t xml:space="preserve">Property </w:t>
            </w:r>
          </w:p>
        </w:tc>
        <w:tc>
          <w:tcPr>
            <w:tcW w:w="1260" w:type="dxa"/>
            <w:tcBorders>
              <w:top w:val="nil"/>
              <w:left w:val="nil"/>
              <w:bottom w:val="nil"/>
              <w:right w:val="nil"/>
            </w:tcBorders>
          </w:tcPr>
          <w:p w:rsidR="0039147E" w:rsidRDefault="0039147E">
            <w:pPr>
              <w:jc w:val="center"/>
              <w:rPr>
                <w:lang w:val="en-US"/>
              </w:rPr>
            </w:pPr>
            <w:r>
              <w:rPr>
                <w:lang w:val="en-US"/>
              </w:rPr>
              <w:t xml:space="preserve">Value </w:t>
            </w:r>
          </w:p>
        </w:tc>
        <w:tc>
          <w:tcPr>
            <w:tcW w:w="667" w:type="dxa"/>
            <w:tcBorders>
              <w:top w:val="nil"/>
              <w:left w:val="nil"/>
              <w:bottom w:val="nil"/>
              <w:right w:val="nil"/>
            </w:tcBorders>
          </w:tcPr>
          <w:p w:rsidR="0039147E" w:rsidRDefault="0039147E">
            <w:pPr>
              <w:jc w:val="center"/>
              <w:rPr>
                <w:lang w:val="en-US"/>
              </w:rPr>
            </w:pPr>
            <w:r>
              <w:rPr>
                <w:lang w:val="en-US"/>
              </w:rPr>
              <w:t xml:space="preserve">Unit </w:t>
            </w:r>
          </w:p>
        </w:tc>
        <w:tc>
          <w:tcPr>
            <w:tcW w:w="1134" w:type="dxa"/>
            <w:tcBorders>
              <w:top w:val="nil"/>
              <w:left w:val="nil"/>
              <w:bottom w:val="nil"/>
              <w:right w:val="nil"/>
            </w:tcBorders>
          </w:tcPr>
          <w:p w:rsidR="0039147E" w:rsidRDefault="0039147E">
            <w:pPr>
              <w:jc w:val="center"/>
              <w:rPr>
                <w:lang w:val="en-US"/>
              </w:rPr>
            </w:pPr>
            <w:r>
              <w:rPr>
                <w:lang w:val="en-US"/>
              </w:rPr>
              <w:t xml:space="preserve">Ref. </w:t>
            </w:r>
          </w:p>
        </w:tc>
      </w:tr>
      <w:tr w:rsidR="0039147E" w:rsidTr="00B60B9B">
        <w:trPr>
          <w:jc w:val="center"/>
        </w:trPr>
        <w:tc>
          <w:tcPr>
            <w:tcW w:w="1067" w:type="dxa"/>
            <w:tcBorders>
              <w:top w:val="nil"/>
              <w:left w:val="nil"/>
              <w:bottom w:val="nil"/>
              <w:right w:val="nil"/>
            </w:tcBorders>
          </w:tcPr>
          <w:p w:rsidR="0039147E" w:rsidRDefault="0039147E">
            <w:pPr>
              <w:jc w:val="center"/>
              <w:rPr>
                <w:lang w:val="en-US"/>
              </w:rPr>
            </w:pPr>
            <w:r>
              <w:rPr>
                <w:lang w:val="en-US"/>
              </w:rPr>
              <w:t xml:space="preserve">T </w:t>
            </w:r>
          </w:p>
        </w:tc>
        <w:tc>
          <w:tcPr>
            <w:tcW w:w="1260" w:type="dxa"/>
            <w:tcBorders>
              <w:top w:val="nil"/>
              <w:left w:val="nil"/>
              <w:bottom w:val="nil"/>
              <w:right w:val="nil"/>
            </w:tcBorders>
          </w:tcPr>
          <w:p w:rsidR="0039147E" w:rsidRDefault="0039147E">
            <w:pPr>
              <w:jc w:val="center"/>
              <w:rPr>
                <w:lang w:val="en-US"/>
              </w:rPr>
            </w:pPr>
            <w:r>
              <w:rPr>
                <w:lang w:val="en-US"/>
              </w:rPr>
              <w:t xml:space="preserve">450 </w:t>
            </w:r>
          </w:p>
        </w:tc>
        <w:tc>
          <w:tcPr>
            <w:tcW w:w="667" w:type="dxa"/>
            <w:tcBorders>
              <w:top w:val="nil"/>
              <w:left w:val="nil"/>
              <w:bottom w:val="nil"/>
              <w:right w:val="nil"/>
            </w:tcBorders>
          </w:tcPr>
          <w:p w:rsidR="0039147E" w:rsidRDefault="0039147E">
            <w:pPr>
              <w:jc w:val="center"/>
              <w:rPr>
                <w:lang w:val="en-US"/>
              </w:rPr>
            </w:pPr>
            <w:r>
              <w:rPr>
                <w:lang w:val="en-US"/>
              </w:rPr>
              <w:t xml:space="preserve">C </w:t>
            </w:r>
          </w:p>
        </w:tc>
        <w:tc>
          <w:tcPr>
            <w:tcW w:w="1134" w:type="dxa"/>
            <w:tcBorders>
              <w:top w:val="nil"/>
              <w:left w:val="nil"/>
              <w:bottom w:val="nil"/>
              <w:right w:val="nil"/>
            </w:tcBorders>
          </w:tcPr>
          <w:p w:rsidR="0039147E" w:rsidRDefault="0039147E">
            <w:pPr>
              <w:rPr>
                <w:lang w:val="en-US"/>
              </w:rPr>
            </w:pP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400" w:dyaOrig="380">
                <v:shape id="_x0000_i1083" type="#_x0000_t75" style="width:20.4pt;height:18.6pt" o:ole="">
                  <v:imagedata r:id="rId123" o:title=""/>
                </v:shape>
                <o:OLEObject Type="Embed" ProgID="Equation.DSMT4" ShapeID="_x0000_i1083" DrawAspect="Content" ObjectID="_1493308833" r:id="rId124"/>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8.016</w:t>
            </w:r>
            <w:r w:rsidR="00647BB6" w:rsidRPr="00647BB6">
              <w:rPr>
                <w:position w:val="-6"/>
                <w:lang w:val="en-US"/>
              </w:rPr>
              <w:object w:dxaOrig="480" w:dyaOrig="320">
                <v:shape id="_x0000_i1084" type="#_x0000_t75" style="width:24pt;height:15.6pt" o:ole="">
                  <v:imagedata r:id="rId125" o:title=""/>
                </v:shape>
                <o:OLEObject Type="Embed" ProgID="Equation.DSMT4" ShapeID="_x0000_i1084" DrawAspect="Content" ObjectID="_1493308834" r:id="rId126"/>
              </w:object>
            </w:r>
            <w:r>
              <w:rPr>
                <w:lang w:val="en-US"/>
              </w:rPr>
              <w:t xml:space="preserve"> </w:t>
            </w:r>
          </w:p>
        </w:tc>
        <w:tc>
          <w:tcPr>
            <w:tcW w:w="667" w:type="dxa"/>
            <w:tcBorders>
              <w:top w:val="nil"/>
              <w:left w:val="nil"/>
              <w:bottom w:val="nil"/>
              <w:right w:val="nil"/>
            </w:tcBorders>
          </w:tcPr>
          <w:p w:rsidR="0039147E" w:rsidRDefault="00647BB6">
            <w:pPr>
              <w:jc w:val="center"/>
              <w:rPr>
                <w:lang w:val="en-US"/>
              </w:rPr>
            </w:pPr>
            <w:r w:rsidRPr="00647BB6">
              <w:rPr>
                <w:position w:val="-12"/>
                <w:lang w:val="en-US"/>
              </w:rPr>
              <w:object w:dxaOrig="360" w:dyaOrig="400">
                <v:shape id="_x0000_i1085" type="#_x0000_t75" style="width:18pt;height:20.4pt" o:ole="">
                  <v:imagedata r:id="rId127" o:title=""/>
                </v:shape>
                <o:OLEObject Type="Embed" ProgID="Equation.DSMT4" ShapeID="_x0000_i1085" DrawAspect="Content" ObjectID="_1493308835" r:id="rId128"/>
              </w:object>
            </w:r>
            <w:r w:rsidR="0039147E">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380" w:dyaOrig="380">
                <v:shape id="_x0000_i1086" type="#_x0000_t75" style="width:18.6pt;height:18.6pt" o:ole="">
                  <v:imagedata r:id="rId129" o:title=""/>
                </v:shape>
                <o:OLEObject Type="Embed" ProgID="Equation.DSMT4" ShapeID="_x0000_i1086" DrawAspect="Content" ObjectID="_1493308836" r:id="rId130"/>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2.09</w:t>
            </w:r>
            <w:r w:rsidR="00647BB6" w:rsidRPr="00647BB6">
              <w:rPr>
                <w:position w:val="-6"/>
                <w:lang w:val="en-US"/>
              </w:rPr>
              <w:object w:dxaOrig="480" w:dyaOrig="320">
                <v:shape id="_x0000_i1087" type="#_x0000_t75" style="width:24pt;height:15.6pt" o:ole="">
                  <v:imagedata r:id="rId131" o:title=""/>
                </v:shape>
                <o:OLEObject Type="Embed" ProgID="Equation.DSMT4" ShapeID="_x0000_i1087" DrawAspect="Content" ObjectID="_1493308837" r:id="rId132"/>
              </w:object>
            </w:r>
            <w:r>
              <w:rPr>
                <w:lang w:val="en-US"/>
              </w:rPr>
              <w:t xml:space="preserve"> </w:t>
            </w:r>
          </w:p>
        </w:tc>
        <w:tc>
          <w:tcPr>
            <w:tcW w:w="667" w:type="dxa"/>
            <w:tcBorders>
              <w:top w:val="nil"/>
              <w:left w:val="nil"/>
              <w:bottom w:val="nil"/>
              <w:right w:val="nil"/>
            </w:tcBorders>
          </w:tcPr>
          <w:p w:rsidR="0039147E" w:rsidRDefault="00647BB6">
            <w:pPr>
              <w:jc w:val="center"/>
              <w:rPr>
                <w:lang w:val="en-US"/>
              </w:rPr>
            </w:pPr>
            <w:r w:rsidRPr="00647BB6">
              <w:rPr>
                <w:position w:val="-12"/>
                <w:lang w:val="en-US"/>
              </w:rPr>
              <w:object w:dxaOrig="360" w:dyaOrig="400">
                <v:shape id="_x0000_i1088" type="#_x0000_t75" style="width:18pt;height:20.4pt" o:ole="">
                  <v:imagedata r:id="rId133" o:title=""/>
                </v:shape>
                <o:OLEObject Type="Embed" ProgID="Equation.DSMT4" ShapeID="_x0000_i1088" DrawAspect="Content" ObjectID="_1493308838" r:id="rId134"/>
              </w:object>
            </w:r>
            <w:r w:rsidR="0039147E">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420" w:dyaOrig="380">
                <v:shape id="_x0000_i1089" type="#_x0000_t75" style="width:21pt;height:18.6pt" o:ole="">
                  <v:imagedata r:id="rId135" o:title=""/>
                </v:shape>
                <o:OLEObject Type="Embed" ProgID="Equation.DSMT4" ShapeID="_x0000_i1089" DrawAspect="Content" ObjectID="_1493308839" r:id="rId136"/>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0.75 </w:t>
            </w:r>
          </w:p>
        </w:tc>
        <w:tc>
          <w:tcPr>
            <w:tcW w:w="667" w:type="dxa"/>
            <w:tcBorders>
              <w:top w:val="nil"/>
              <w:left w:val="nil"/>
              <w:bottom w:val="nil"/>
              <w:right w:val="nil"/>
            </w:tcBorders>
          </w:tcPr>
          <w:p w:rsidR="0039147E" w:rsidRDefault="0039147E">
            <w:pPr>
              <w:jc w:val="center"/>
              <w:rPr>
                <w:lang w:val="en-US"/>
              </w:rPr>
            </w:pPr>
            <w:r>
              <w:rPr>
                <w:lang w:val="en-US"/>
              </w:rPr>
              <w:t xml:space="preserve">eV </w:t>
            </w:r>
          </w:p>
        </w:tc>
        <w:tc>
          <w:tcPr>
            <w:tcW w:w="1134" w:type="dxa"/>
            <w:tcBorders>
              <w:top w:val="nil"/>
              <w:left w:val="nil"/>
              <w:bottom w:val="nil"/>
              <w:right w:val="nil"/>
            </w:tcBorders>
          </w:tcPr>
          <w:p w:rsidR="0039147E" w:rsidRDefault="0039147E">
            <w:pPr>
              <w:rPr>
                <w:lang w:val="en-US"/>
              </w:rPr>
            </w:pP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400" w:dyaOrig="380">
                <v:shape id="_x0000_i1090" type="#_x0000_t75" style="width:20.4pt;height:18.6pt" o:ole="">
                  <v:imagedata r:id="rId137" o:title=""/>
                </v:shape>
                <o:OLEObject Type="Embed" ProgID="Equation.DSMT4" ShapeID="_x0000_i1090" DrawAspect="Content" ObjectID="_1493308840" r:id="rId138"/>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0.17 </w:t>
            </w:r>
          </w:p>
        </w:tc>
        <w:tc>
          <w:tcPr>
            <w:tcW w:w="667" w:type="dxa"/>
            <w:tcBorders>
              <w:top w:val="nil"/>
              <w:left w:val="nil"/>
              <w:bottom w:val="nil"/>
              <w:right w:val="nil"/>
            </w:tcBorders>
          </w:tcPr>
          <w:p w:rsidR="0039147E" w:rsidRDefault="0039147E">
            <w:pPr>
              <w:jc w:val="center"/>
              <w:rPr>
                <w:lang w:val="en-US"/>
              </w:rPr>
            </w:pPr>
            <w:r>
              <w:rPr>
                <w:lang w:val="en-US"/>
              </w:rPr>
              <w:t xml:space="preserve">eV </w:t>
            </w:r>
          </w:p>
        </w:tc>
        <w:tc>
          <w:tcPr>
            <w:tcW w:w="1134"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300" w:dyaOrig="380">
                <v:shape id="_x0000_i1091" type="#_x0000_t75" style="width:15pt;height:18.6pt" o:ole="">
                  <v:imagedata r:id="rId139" o:title=""/>
                </v:shape>
                <o:OLEObject Type="Embed" ProgID="Equation.DSMT4" ShapeID="_x0000_i1091" DrawAspect="Content" ObjectID="_1493308841" r:id="rId140"/>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5 </w:t>
            </w:r>
          </w:p>
        </w:tc>
        <w:tc>
          <w:tcPr>
            <w:tcW w:w="667" w:type="dxa"/>
            <w:tcBorders>
              <w:top w:val="nil"/>
              <w:left w:val="nil"/>
              <w:bottom w:val="nil"/>
              <w:right w:val="nil"/>
            </w:tcBorders>
          </w:tcPr>
          <w:p w:rsidR="0039147E" w:rsidRDefault="0039147E">
            <w:pPr>
              <w:jc w:val="center"/>
              <w:rPr>
                <w:lang w:val="en-US"/>
              </w:rPr>
            </w:pPr>
            <w:r>
              <w:rPr>
                <w:lang w:val="en-US"/>
              </w:rPr>
              <w:t xml:space="preserve">nm </w:t>
            </w:r>
          </w:p>
        </w:tc>
        <w:tc>
          <w:tcPr>
            <w:tcW w:w="1134" w:type="dxa"/>
            <w:tcBorders>
              <w:top w:val="nil"/>
              <w:left w:val="nil"/>
              <w:bottom w:val="nil"/>
              <w:right w:val="nil"/>
            </w:tcBorders>
          </w:tcPr>
          <w:p w:rsidR="0039147E" w:rsidRDefault="0039147E">
            <w:pPr>
              <w:rPr>
                <w:lang w:val="en-US"/>
              </w:rPr>
            </w:pP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4"/>
                <w:lang w:val="en-US"/>
              </w:rPr>
              <w:object w:dxaOrig="300" w:dyaOrig="380">
                <v:shape id="_x0000_i1092" type="#_x0000_t75" style="width:15pt;height:18.6pt" o:ole="">
                  <v:imagedata r:id="rId141" o:title=""/>
                </v:shape>
                <o:OLEObject Type="Embed" ProgID="Equation.DSMT4" ShapeID="_x0000_i1092" DrawAspect="Content" ObjectID="_1493308842" r:id="rId142"/>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9 </w:t>
            </w:r>
          </w:p>
        </w:tc>
        <w:tc>
          <w:tcPr>
            <w:tcW w:w="667" w:type="dxa"/>
            <w:tcBorders>
              <w:top w:val="nil"/>
              <w:left w:val="nil"/>
              <w:bottom w:val="nil"/>
              <w:right w:val="nil"/>
            </w:tcBorders>
          </w:tcPr>
          <w:p w:rsidR="0039147E" w:rsidRDefault="0039147E">
            <w:pPr>
              <w:jc w:val="center"/>
              <w:rPr>
                <w:lang w:val="en-US"/>
              </w:rPr>
            </w:pPr>
            <w:r>
              <w:rPr>
                <w:lang w:val="en-US"/>
              </w:rPr>
              <w:t xml:space="preserve">nm </w:t>
            </w:r>
          </w:p>
        </w:tc>
        <w:tc>
          <w:tcPr>
            <w:tcW w:w="1134" w:type="dxa"/>
            <w:tcBorders>
              <w:top w:val="nil"/>
              <w:left w:val="nil"/>
              <w:bottom w:val="nil"/>
              <w:right w:val="nil"/>
            </w:tcBorders>
          </w:tcPr>
          <w:p w:rsidR="0039147E" w:rsidRDefault="0039147E">
            <w:pPr>
              <w:rPr>
                <w:lang w:val="en-US"/>
              </w:rPr>
            </w:pP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320" w:dyaOrig="360">
                <v:shape id="_x0000_i1093" type="#_x0000_t75" style="width:15.6pt;height:18pt" o:ole="">
                  <v:imagedata r:id="rId143" o:title=""/>
                </v:shape>
                <o:OLEObject Type="Embed" ProgID="Equation.DSMT4" ShapeID="_x0000_i1093" DrawAspect="Content" ObjectID="_1493308843" r:id="rId144"/>
              </w:object>
            </w:r>
            <w:r w:rsidR="0039147E">
              <w:rPr>
                <w:lang w:val="en-US"/>
              </w:rPr>
              <w:t xml:space="preserve"> </w:t>
            </w:r>
          </w:p>
        </w:tc>
        <w:tc>
          <w:tcPr>
            <w:tcW w:w="1260" w:type="dxa"/>
            <w:tcBorders>
              <w:top w:val="nil"/>
              <w:left w:val="nil"/>
              <w:bottom w:val="nil"/>
              <w:right w:val="nil"/>
            </w:tcBorders>
          </w:tcPr>
          <w:p w:rsidR="0039147E" w:rsidRDefault="00647BB6">
            <w:pPr>
              <w:jc w:val="center"/>
              <w:rPr>
                <w:lang w:val="en-US"/>
              </w:rPr>
            </w:pPr>
            <w:r w:rsidRPr="00647BB6">
              <w:rPr>
                <w:position w:val="-6"/>
                <w:lang w:val="en-US"/>
              </w:rPr>
              <w:object w:dxaOrig="440" w:dyaOrig="320">
                <v:shape id="_x0000_i1094" type="#_x0000_t75" style="width:21.6pt;height:15.6pt" o:ole="">
                  <v:imagedata r:id="rId145" o:title=""/>
                </v:shape>
                <o:OLEObject Type="Embed" ProgID="Equation.DSMT4" ShapeID="_x0000_i1094" DrawAspect="Content" ObjectID="_1493308844" r:id="rId146"/>
              </w:object>
            </w:r>
            <w:r w:rsidR="0039147E">
              <w:rPr>
                <w:lang w:val="en-US"/>
              </w:rPr>
              <w:t xml:space="preserve"> </w:t>
            </w:r>
          </w:p>
        </w:tc>
        <w:tc>
          <w:tcPr>
            <w:tcW w:w="667" w:type="dxa"/>
            <w:tcBorders>
              <w:top w:val="nil"/>
              <w:left w:val="nil"/>
              <w:bottom w:val="nil"/>
              <w:right w:val="nil"/>
            </w:tcBorders>
          </w:tcPr>
          <w:p w:rsidR="0039147E" w:rsidRDefault="00647BB6">
            <w:pPr>
              <w:jc w:val="center"/>
              <w:rPr>
                <w:lang w:val="en-US"/>
              </w:rPr>
            </w:pPr>
            <w:r w:rsidRPr="00647BB6">
              <w:rPr>
                <w:position w:val="-16"/>
                <w:lang w:val="en-US"/>
              </w:rPr>
              <w:object w:dxaOrig="360" w:dyaOrig="400">
                <v:shape id="_x0000_i1095" type="#_x0000_t75" style="width:18pt;height:20.4pt" o:ole="">
                  <v:imagedata r:id="rId147" o:title=""/>
                </v:shape>
                <o:OLEObject Type="Embed" ProgID="Equation.DSMT4" ShapeID="_x0000_i1095" DrawAspect="Content" ObjectID="_1493308845" r:id="rId148"/>
              </w:object>
            </w:r>
            <w:r w:rsidR="0039147E">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340" w:dyaOrig="360">
                <v:shape id="_x0000_i1096" type="#_x0000_t75" style="width:17.4pt;height:18pt" o:ole="">
                  <v:imagedata r:id="rId149" o:title=""/>
                </v:shape>
                <o:OLEObject Type="Embed" ProgID="Equation.DSMT4" ShapeID="_x0000_i1096" DrawAspect="Content" ObjectID="_1493308846" r:id="rId150"/>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0.286 </w:t>
            </w:r>
          </w:p>
        </w:tc>
        <w:tc>
          <w:tcPr>
            <w:tcW w:w="667" w:type="dxa"/>
            <w:tcBorders>
              <w:top w:val="nil"/>
              <w:left w:val="nil"/>
              <w:bottom w:val="nil"/>
              <w:right w:val="nil"/>
            </w:tcBorders>
          </w:tcPr>
          <w:p w:rsidR="0039147E" w:rsidRDefault="0039147E">
            <w:pPr>
              <w:jc w:val="center"/>
              <w:rPr>
                <w:lang w:val="en-US"/>
              </w:rPr>
            </w:pPr>
            <w:r>
              <w:rPr>
                <w:lang w:val="en-US"/>
              </w:rPr>
              <w:t xml:space="preserve">nm </w:t>
            </w:r>
          </w:p>
        </w:tc>
        <w:tc>
          <w:tcPr>
            <w:tcW w:w="1134" w:type="dxa"/>
            <w:tcBorders>
              <w:top w:val="nil"/>
              <w:left w:val="nil"/>
              <w:bottom w:val="nil"/>
              <w:right w:val="nil"/>
            </w:tcBorders>
          </w:tcPr>
          <w:p w:rsidR="0039147E" w:rsidRDefault="0039147E">
            <w:pPr>
              <w:rPr>
                <w:lang w:val="en-US"/>
              </w:rPr>
            </w:pP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600" w:dyaOrig="360">
                <v:shape id="_x0000_i1097" type="#_x0000_t75" style="width:30pt;height:18pt" o:ole="">
                  <v:imagedata r:id="rId151" o:title=""/>
                </v:shape>
                <o:OLEObject Type="Embed" ProgID="Equation.DSMT4" ShapeID="_x0000_i1097" DrawAspect="Content" ObjectID="_1493308847" r:id="rId152"/>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5 </w:t>
            </w:r>
          </w:p>
        </w:tc>
        <w:tc>
          <w:tcPr>
            <w:tcW w:w="667" w:type="dxa"/>
            <w:tcBorders>
              <w:top w:val="nil"/>
              <w:left w:val="nil"/>
              <w:bottom w:val="nil"/>
              <w:right w:val="nil"/>
            </w:tcBorders>
          </w:tcPr>
          <w:p w:rsidR="0039147E" w:rsidRDefault="0039147E">
            <w:pPr>
              <w:jc w:val="center"/>
              <w:rPr>
                <w:lang w:val="en-US"/>
              </w:rPr>
            </w:pPr>
            <w:r>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 xml:space="preserve">[?] </w:t>
            </w:r>
          </w:p>
        </w:tc>
      </w:tr>
      <w:tr w:rsidR="0039147E" w:rsidTr="00B60B9B">
        <w:trPr>
          <w:jc w:val="center"/>
        </w:trPr>
        <w:tc>
          <w:tcPr>
            <w:tcW w:w="1067" w:type="dxa"/>
            <w:tcBorders>
              <w:top w:val="nil"/>
              <w:left w:val="nil"/>
              <w:bottom w:val="nil"/>
              <w:right w:val="nil"/>
            </w:tcBorders>
          </w:tcPr>
          <w:p w:rsidR="0039147E" w:rsidRDefault="00647BB6">
            <w:pPr>
              <w:jc w:val="center"/>
              <w:rPr>
                <w:lang w:val="en-US"/>
              </w:rPr>
            </w:pPr>
            <w:r w:rsidRPr="00647BB6">
              <w:rPr>
                <w:position w:val="-12"/>
                <w:lang w:val="en-US"/>
              </w:rPr>
              <w:object w:dxaOrig="720" w:dyaOrig="360">
                <v:shape id="_x0000_i1098" type="#_x0000_t75" style="width:36pt;height:18pt" o:ole="">
                  <v:imagedata r:id="rId153" o:title=""/>
                </v:shape>
                <o:OLEObject Type="Embed" ProgID="Equation.DSMT4" ShapeID="_x0000_i1098" DrawAspect="Content" ObjectID="_1493308848" r:id="rId154"/>
              </w:object>
            </w:r>
            <w:r w:rsidR="0039147E">
              <w:rPr>
                <w:lang w:val="en-US"/>
              </w:rPr>
              <w:t xml:space="preserve"> </w:t>
            </w:r>
          </w:p>
        </w:tc>
        <w:tc>
          <w:tcPr>
            <w:tcW w:w="1260" w:type="dxa"/>
            <w:tcBorders>
              <w:top w:val="nil"/>
              <w:left w:val="nil"/>
              <w:bottom w:val="nil"/>
              <w:right w:val="nil"/>
            </w:tcBorders>
          </w:tcPr>
          <w:p w:rsidR="0039147E" w:rsidRDefault="0039147E">
            <w:pPr>
              <w:jc w:val="center"/>
              <w:rPr>
                <w:lang w:val="en-US"/>
              </w:rPr>
            </w:pPr>
            <w:r>
              <w:rPr>
                <w:lang w:val="en-US"/>
              </w:rPr>
              <w:t xml:space="preserve">90 </w:t>
            </w:r>
          </w:p>
        </w:tc>
        <w:tc>
          <w:tcPr>
            <w:tcW w:w="667" w:type="dxa"/>
            <w:tcBorders>
              <w:top w:val="nil"/>
              <w:left w:val="nil"/>
              <w:bottom w:val="nil"/>
              <w:right w:val="nil"/>
            </w:tcBorders>
          </w:tcPr>
          <w:p w:rsidR="0039147E" w:rsidRDefault="0039147E">
            <w:pPr>
              <w:jc w:val="center"/>
              <w:rPr>
                <w:lang w:val="en-US"/>
              </w:rPr>
            </w:pPr>
            <w:r>
              <w:rPr>
                <w:lang w:val="en-US"/>
              </w:rPr>
              <w:t xml:space="preserve">% </w:t>
            </w:r>
          </w:p>
        </w:tc>
        <w:tc>
          <w:tcPr>
            <w:tcW w:w="1134" w:type="dxa"/>
            <w:tcBorders>
              <w:top w:val="nil"/>
              <w:left w:val="nil"/>
              <w:bottom w:val="nil"/>
              <w:right w:val="nil"/>
            </w:tcBorders>
          </w:tcPr>
          <w:p w:rsidR="0039147E" w:rsidRDefault="0039147E">
            <w:pPr>
              <w:jc w:val="center"/>
              <w:rPr>
                <w:lang w:val="en-US"/>
              </w:rPr>
            </w:pPr>
            <w:r>
              <w:rPr>
                <w:lang w:val="en-US"/>
              </w:rPr>
              <w:t xml:space="preserve">Assumed </w:t>
            </w:r>
          </w:p>
        </w:tc>
      </w:tr>
    </w:tbl>
    <w:p w:rsidR="0039147E" w:rsidRDefault="0039147E">
      <w:pPr>
        <w:rPr>
          <w:lang w:val="en-US"/>
        </w:rPr>
      </w:pPr>
    </w:p>
    <w:p w:rsidR="0039147E" w:rsidRDefault="0039147E">
      <w:pPr>
        <w:pStyle w:val="Caption"/>
        <w:rPr>
          <w:b w:val="0"/>
          <w:bCs w:val="0"/>
          <w:sz w:val="24"/>
          <w:szCs w:val="24"/>
          <w:lang w:val="en-US"/>
        </w:rPr>
      </w:pPr>
      <w:r>
        <w:rPr>
          <w:lang w:val="en-US"/>
        </w:rPr>
        <w:t>Table 2. Material property parameters used in this study</w:t>
      </w:r>
    </w:p>
    <w:p w:rsidR="0039147E" w:rsidRDefault="0039147E">
      <w:pPr>
        <w:jc w:val="both"/>
        <w:rPr>
          <w:lang w:val="en-US"/>
        </w:rPr>
      </w:pPr>
      <w:r>
        <w:rPr>
          <w:lang w:val="en-US"/>
        </w:rPr>
        <w:t xml:space="preserve">The migration energy of vacancies in 99.999% iron was chosen to be slightly higher than the 0.66 eV value for atomically pure iron [?], to account for realistic impurities and defect-solute binding. </w:t>
      </w:r>
    </w:p>
    <w:p w:rsidR="0039147E" w:rsidRDefault="0039147E">
      <w:pPr>
        <w:jc w:val="both"/>
        <w:rPr>
          <w:lang w:val="en-US"/>
        </w:rPr>
      </w:pPr>
      <w:r>
        <w:rPr>
          <w:lang w:val="en-US"/>
        </w:rPr>
        <w:t xml:space="preserve">To obtain the zero-time void nucleation rate behavior, the vacancy supersaturation is first calculated as follows: </w:t>
      </w:r>
    </w:p>
    <w:p w:rsidR="0039147E" w:rsidRDefault="0039147E">
      <w:pPr>
        <w:pStyle w:val="MTDisplayEquation"/>
        <w:widowControl/>
        <w:tabs>
          <w:tab w:val="center" w:pos="4680"/>
          <w:tab w:val="right" w:pos="9360"/>
        </w:tabs>
        <w:adjustRightInd/>
      </w:pPr>
      <w:r>
        <w:tab/>
      </w:r>
      <w:r w:rsidR="00647BB6" w:rsidRPr="00647BB6">
        <w:rPr>
          <w:position w:val="-30"/>
        </w:rPr>
        <w:object w:dxaOrig="1719" w:dyaOrig="680">
          <v:shape id="_x0000_i1099" type="#_x0000_t75" style="width:86.4pt;height:33.6pt" o:ole="">
            <v:imagedata r:id="rId155" o:title=""/>
          </v:shape>
          <o:OLEObject Type="Embed" ProgID="Equation.DSMT4" ShapeID="_x0000_i1099" DrawAspect="Content" ObjectID="_1493308849" r:id="rId156"/>
        </w:object>
      </w:r>
      <w:r>
        <w:tab/>
        <w:t>(12)</w:t>
      </w:r>
    </w:p>
    <w:p w:rsidR="0039147E" w:rsidRDefault="0039147E">
      <w:pPr>
        <w:jc w:val="both"/>
        <w:rPr>
          <w:lang w:val="en-US"/>
        </w:rPr>
      </w:pPr>
      <w:r>
        <w:rPr>
          <w:lang w:val="en-US"/>
        </w:rPr>
        <w:t xml:space="preserve">Because this study is not a quantification of the true void nucleation rate, but rather an estimation of relative effects, the general </w:t>
      </w:r>
      <w:r>
        <w:rPr>
          <w:i/>
          <w:iCs/>
          <w:lang w:val="en-US"/>
        </w:rPr>
        <w:t>shape</w:t>
      </w:r>
      <w:r>
        <w:rPr>
          <w:lang w:val="en-US"/>
        </w:rPr>
        <w:t xml:space="preserve"> of a post</w:t>
      </w:r>
      <w:ins w:id="127" w:author="Frank" w:date="2015-05-16T15:46:00Z">
        <w:r w:rsidR="00222BAF">
          <w:rPr>
            <w:lang w:val="en-US"/>
          </w:rPr>
          <w:t>-</w:t>
        </w:r>
      </w:ins>
      <w:r>
        <w:rPr>
          <w:lang w:val="en-US"/>
        </w:rPr>
        <w:t xml:space="preserve">processed supersaturation vs. void nucleation rate curve derived from [?], the framework for developing which is fully summarized in [?]. This underscores the point that the quantity of interest in this study is the </w:t>
      </w:r>
      <w:r>
        <w:rPr>
          <w:i/>
          <w:iCs/>
          <w:lang w:val="en-US"/>
        </w:rPr>
        <w:t>spatially dependent vacancy supersaturation</w:t>
      </w:r>
      <w:r>
        <w:rPr>
          <w:lang w:val="en-US"/>
        </w:rPr>
        <w:t>, of which the zero-time void nucleation rate is a very sens</w:t>
      </w:r>
      <w:del w:id="128" w:author="Frank" w:date="2015-05-16T15:46:00Z">
        <w:r w:rsidDel="00222BAF">
          <w:rPr>
            <w:lang w:val="en-US"/>
          </w:rPr>
          <w:delText>t</w:delText>
        </w:r>
      </w:del>
      <w:r>
        <w:rPr>
          <w:lang w:val="en-US"/>
        </w:rPr>
        <w:t>itive function. This function can be seen not to vary considerably in shape over a very wide temperature range of 200K [?,?]. Therefore, the same void nucleation rate curve shape is used for different conditions and materials to illustrate the strong effect of the more subtle variations in vacancy supersaturation. The curve used was for the case of Ni at 427</w:t>
      </w:r>
      <w:ins w:id="129" w:author="Frank" w:date="2015-05-16T15:46:00Z">
        <w:r w:rsidR="00222BAF">
          <w:rPr>
            <w:lang w:val="en-US"/>
          </w:rPr>
          <w:t>°</w:t>
        </w:r>
      </w:ins>
      <w:r>
        <w:rPr>
          <w:lang w:val="en-US"/>
        </w:rPr>
        <w:t xml:space="preserve">C, with an interstitial/vacancy arrival ratio of </w:t>
      </w:r>
      <w:r w:rsidR="00647BB6" w:rsidRPr="00647BB6">
        <w:rPr>
          <w:position w:val="-16"/>
          <w:lang w:val="en-US"/>
        </w:rPr>
        <w:object w:dxaOrig="800" w:dyaOrig="440">
          <v:shape id="_x0000_i1100" type="#_x0000_t75" style="width:39.6pt;height:21.6pt" o:ole="">
            <v:imagedata r:id="rId157" o:title=""/>
          </v:shape>
          <o:OLEObject Type="Embed" ProgID="Equation.DSMT4" ShapeID="_x0000_i1100" DrawAspect="Content" ObjectID="_1493308850" r:id="rId158"/>
        </w:object>
      </w:r>
      <w:r>
        <w:rPr>
          <w:lang w:val="en-US"/>
        </w:rPr>
        <w:t xml:space="preserve">. The equation is as follows: </w:t>
      </w:r>
    </w:p>
    <w:p w:rsidR="0039147E" w:rsidRDefault="0039147E">
      <w:pPr>
        <w:pStyle w:val="MTDisplayEquation"/>
        <w:widowControl/>
        <w:tabs>
          <w:tab w:val="center" w:pos="4680"/>
          <w:tab w:val="right" w:pos="9360"/>
        </w:tabs>
        <w:adjustRightInd/>
      </w:pPr>
      <w:r>
        <w:tab/>
      </w:r>
      <w:r w:rsidR="00647BB6" w:rsidRPr="00647BB6">
        <w:rPr>
          <w:position w:val="-14"/>
        </w:rPr>
        <w:object w:dxaOrig="3500" w:dyaOrig="400">
          <v:shape id="_x0000_i1101" type="#_x0000_t75" style="width:174.6pt;height:20.4pt" o:ole="">
            <v:imagedata r:id="rId159" o:title=""/>
          </v:shape>
          <o:OLEObject Type="Embed" ProgID="Equation.DSMT4" ShapeID="_x0000_i1101" DrawAspect="Content" ObjectID="_1493308851" r:id="rId160"/>
        </w:object>
      </w:r>
      <w:r>
        <w:tab/>
        <w:t>(13)</w:t>
      </w:r>
    </w:p>
    <w:p w:rsidR="0039147E" w:rsidRDefault="0039147E">
      <w:pPr>
        <w:jc w:val="both"/>
        <w:rPr>
          <w:lang w:val="en-US"/>
        </w:rPr>
      </w:pPr>
      <w:r>
        <w:rPr>
          <w:lang w:val="en-US"/>
        </w:rPr>
        <w:t xml:space="preserve">where </w:t>
      </w:r>
      <w:r w:rsidR="00647BB6" w:rsidRPr="00647BB6">
        <w:rPr>
          <w:position w:val="-12"/>
          <w:lang w:val="en-US"/>
        </w:rPr>
        <w:object w:dxaOrig="300" w:dyaOrig="360">
          <v:shape id="_x0000_i1102" type="#_x0000_t75" style="width:15pt;height:18pt" o:ole="">
            <v:imagedata r:id="rId161" o:title=""/>
          </v:shape>
          <o:OLEObject Type="Embed" ProgID="Equation.DSMT4" ShapeID="_x0000_i1102" DrawAspect="Content" ObjectID="_1493308852" r:id="rId162"/>
        </w:object>
      </w:r>
      <w:r>
        <w:rPr>
          <w:lang w:val="en-US"/>
        </w:rPr>
        <w:t xml:space="preserve"> is the void nucleation rate in </w:t>
      </w:r>
      <w:r w:rsidR="00647BB6" w:rsidRPr="00647BB6">
        <w:rPr>
          <w:position w:val="-18"/>
          <w:lang w:val="en-US"/>
        </w:rPr>
        <w:object w:dxaOrig="720" w:dyaOrig="480">
          <v:shape id="_x0000_i1103" type="#_x0000_t75" style="width:36pt;height:24pt" o:ole="">
            <v:imagedata r:id="rId163" o:title=""/>
          </v:shape>
          <o:OLEObject Type="Embed" ProgID="Equation.DSMT4" ShapeID="_x0000_i1103" DrawAspect="Content" ObjectID="_1493308853" r:id="rId164"/>
        </w:object>
      </w:r>
      <w:r>
        <w:rPr>
          <w:lang w:val="en-US"/>
        </w:rPr>
        <w:t xml:space="preserve">. </w:t>
      </w:r>
    </w:p>
    <w:p w:rsidR="0039147E" w:rsidRDefault="0039147E">
      <w:pPr>
        <w:pStyle w:val="Heading2"/>
        <w:rPr>
          <w:i w:val="0"/>
          <w:iCs w:val="0"/>
          <w:sz w:val="24"/>
          <w:szCs w:val="24"/>
          <w:lang w:val="en-US"/>
        </w:rPr>
      </w:pPr>
      <w:r>
        <w:rPr>
          <w:lang w:val="en-US"/>
        </w:rPr>
        <w:t>2. Finite Element Framework</w:t>
      </w:r>
    </w:p>
    <w:p w:rsidR="0039147E" w:rsidRDefault="0039147E">
      <w:pPr>
        <w:jc w:val="both"/>
        <w:rPr>
          <w:lang w:val="en-US"/>
        </w:rPr>
      </w:pPr>
      <w:r>
        <w:rPr>
          <w:lang w:val="en-US"/>
        </w:rPr>
        <w:t xml:space="preserve">A one-dimensional, time-dependent finite element method centered around Equations 1-11 was written in MOOSE [?]. An initial mesh size of 2 </w:t>
      </w:r>
      <w:r w:rsidR="00647BB6" w:rsidRPr="00647BB6">
        <w:rPr>
          <w:position w:val="-10"/>
          <w:lang w:val="en-US"/>
        </w:rPr>
        <w:object w:dxaOrig="400" w:dyaOrig="260">
          <v:shape id="_x0000_i1104" type="#_x0000_t75" style="width:20.4pt;height:12.6pt" o:ole="">
            <v:imagedata r:id="rId165" o:title=""/>
          </v:shape>
          <o:OLEObject Type="Embed" ProgID="Equation.DSMT4" ShapeID="_x0000_i1104" DrawAspect="Content" ObjectID="_1493308854" r:id="rId166"/>
        </w:object>
      </w:r>
      <w:r>
        <w:rPr>
          <w:lang w:val="en-US"/>
        </w:rPr>
        <w:t xml:space="preserve"> consisting of 200 elements was chosen, as the ultimate range of 3.5 MeV iron ions in iron was found to be 1.5 </w:t>
      </w:r>
      <w:r w:rsidR="00647BB6" w:rsidRPr="00647BB6">
        <w:rPr>
          <w:position w:val="-10"/>
          <w:lang w:val="en-US"/>
        </w:rPr>
        <w:object w:dxaOrig="400" w:dyaOrig="260">
          <v:shape id="_x0000_i1105" type="#_x0000_t75" style="width:20.4pt;height:12.6pt" o:ole="">
            <v:imagedata r:id="rId167" o:title=""/>
          </v:shape>
          <o:OLEObject Type="Embed" ProgID="Equation.DSMT4" ShapeID="_x0000_i1105" DrawAspect="Content" ObjectID="_1493308855" r:id="rId168"/>
        </w:object>
      </w:r>
      <w:r>
        <w:rPr>
          <w:lang w:val="en-US"/>
        </w:rPr>
        <w:t xml:space="preserve">, and the SRIM data for damage production and ion range were binned into 100 spatial nodes. Zero concentration </w:t>
      </w:r>
      <w:proofErr w:type="spellStart"/>
      <w:r>
        <w:rPr>
          <w:lang w:val="en-US"/>
        </w:rPr>
        <w:t>Dirichlet</w:t>
      </w:r>
      <w:proofErr w:type="spellEnd"/>
      <w:r>
        <w:rPr>
          <w:lang w:val="en-US"/>
        </w:rPr>
        <w:t xml:space="preserve"> boundary conditions were assumed at the ends of the mesh for simplicity, and because a free surface acts as a very strong sink for defects. The </w:t>
      </w:r>
      <w:proofErr w:type="spellStart"/>
      <w:r>
        <w:rPr>
          <w:lang w:val="en-US"/>
        </w:rPr>
        <w:t>SolutionDT</w:t>
      </w:r>
      <w:proofErr w:type="spellEnd"/>
      <w:r>
        <w:rPr>
          <w:lang w:val="en-US"/>
        </w:rPr>
        <w:t xml:space="preserve"> adaptive time stepping algorithm was used to accelerate the simulations when appropriate, by increasing the time step by a factor of 1.5 if the current time step’s solution was found to deviate very little from the previous time step. </w:t>
      </w:r>
    </w:p>
    <w:p w:rsidR="0039147E" w:rsidRDefault="0039147E">
      <w:pPr>
        <w:jc w:val="both"/>
        <w:rPr>
          <w:lang w:val="en-US"/>
        </w:rPr>
      </w:pPr>
      <w:r>
        <w:rPr>
          <w:lang w:val="en-US"/>
        </w:rPr>
        <w:t xml:space="preserve">The single matrix </w:t>
      </w:r>
      <w:proofErr w:type="spellStart"/>
      <w:r>
        <w:rPr>
          <w:lang w:val="en-US"/>
        </w:rPr>
        <w:t>preconditioner</w:t>
      </w:r>
      <w:proofErr w:type="spellEnd"/>
      <w:r>
        <w:rPr>
          <w:lang w:val="en-US"/>
        </w:rPr>
        <w:t xml:space="preserve"> (SMP) was employed to speed calculations, as it allows one to specify off-diagonal </w:t>
      </w:r>
      <w:proofErr w:type="spellStart"/>
      <w:r>
        <w:rPr>
          <w:lang w:val="en-US"/>
        </w:rPr>
        <w:t>Jacobians</w:t>
      </w:r>
      <w:proofErr w:type="spellEnd"/>
      <w:r>
        <w:rPr>
          <w:lang w:val="en-US"/>
        </w:rPr>
        <w:t xml:space="preserve"> of the partial differential equations (PDEs) in the problem. This </w:t>
      </w:r>
      <w:proofErr w:type="spellStart"/>
      <w:r>
        <w:rPr>
          <w:lang w:val="en-US"/>
        </w:rPr>
        <w:t>preconditioner</w:t>
      </w:r>
      <w:proofErr w:type="spellEnd"/>
      <w:r>
        <w:rPr>
          <w:lang w:val="en-US"/>
        </w:rPr>
        <w:t xml:space="preserve"> was chosen to strike a compromise between solving a </w:t>
      </w:r>
      <w:proofErr w:type="spellStart"/>
      <w:r>
        <w:rPr>
          <w:lang w:val="en-US"/>
        </w:rPr>
        <w:t>Jacobian</w:t>
      </w:r>
      <w:proofErr w:type="spellEnd"/>
      <w:r>
        <w:rPr>
          <w:lang w:val="en-US"/>
        </w:rPr>
        <w:t xml:space="preserve">-free problem, which requires little computational overhead before each solve but requires more iterations to converge, and fully inverting the solution matrix, which yields an exact solution after prohibitively long times. The total residuals for each variable </w:t>
      </w:r>
      <w:r w:rsidR="00647BB6" w:rsidRPr="00647BB6">
        <w:rPr>
          <w:position w:val="-12"/>
          <w:lang w:val="en-US"/>
        </w:rPr>
        <w:object w:dxaOrig="300" w:dyaOrig="360">
          <v:shape id="_x0000_i1106" type="#_x0000_t75" style="width:15pt;height:18pt" o:ole="">
            <v:imagedata r:id="rId169" o:title=""/>
          </v:shape>
          <o:OLEObject Type="Embed" ProgID="Equation.DSMT4" ShapeID="_x0000_i1106" DrawAspect="Content" ObjectID="_1493308856" r:id="rId170"/>
        </w:object>
      </w:r>
      <w:r>
        <w:rPr>
          <w:lang w:val="en-US"/>
        </w:rPr>
        <w:t xml:space="preserve"> and </w:t>
      </w:r>
      <w:r w:rsidR="00647BB6" w:rsidRPr="00647BB6">
        <w:rPr>
          <w:position w:val="-12"/>
          <w:lang w:val="en-US"/>
        </w:rPr>
        <w:object w:dxaOrig="279" w:dyaOrig="360">
          <v:shape id="_x0000_i1107" type="#_x0000_t75" style="width:14.4pt;height:18pt" o:ole="">
            <v:imagedata r:id="rId171" o:title=""/>
          </v:shape>
          <o:OLEObject Type="Embed" ProgID="Equation.DSMT4" ShapeID="_x0000_i1107" DrawAspect="Content" ObjectID="_1493308857" r:id="rId172"/>
        </w:object>
      </w:r>
      <w:r>
        <w:rPr>
          <w:lang w:val="en-US"/>
        </w:rPr>
        <w:t xml:space="preserve"> are derived from the weak forms of Equations 1-2, which were implemented as follows: </w:t>
      </w:r>
    </w:p>
    <w:p w:rsidR="0039147E" w:rsidRDefault="0039147E">
      <w:pPr>
        <w:pStyle w:val="MTDisplayEquation"/>
        <w:widowControl/>
        <w:tabs>
          <w:tab w:val="center" w:pos="4680"/>
          <w:tab w:val="right" w:pos="9360"/>
        </w:tabs>
        <w:adjustRightInd/>
      </w:pPr>
      <w:r>
        <w:tab/>
      </w:r>
      <w:r w:rsidR="00647BB6" w:rsidRPr="00647BB6">
        <w:rPr>
          <w:position w:val="-24"/>
        </w:rPr>
        <w:object w:dxaOrig="2560" w:dyaOrig="620">
          <v:shape id="_x0000_i1108" type="#_x0000_t75" style="width:128.4pt;height:30.6pt" o:ole="">
            <v:imagedata r:id="rId173" o:title=""/>
          </v:shape>
          <o:OLEObject Type="Embed" ProgID="Equation.DSMT4" ShapeID="_x0000_i1108" DrawAspect="Content" ObjectID="_1493308858" r:id="rId174"/>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360" w:dyaOrig="380">
          <v:shape id="_x0000_i1109" type="#_x0000_t75" style="width:168pt;height:18.6pt" o:ole="">
            <v:imagedata r:id="rId175" o:title=""/>
          </v:shape>
          <o:OLEObject Type="Embed" ProgID="Equation.DSMT4" ShapeID="_x0000_i1109" DrawAspect="Content" ObjectID="_1493308859" r:id="rId176"/>
        </w:object>
      </w:r>
      <w:r>
        <w:tab/>
        <w:t>(14)</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3200" w:dyaOrig="620">
          <v:shape id="_x0000_i1110" type="#_x0000_t75" style="width:159.6pt;height:30.6pt" o:ole="">
            <v:imagedata r:id="rId177" o:title=""/>
          </v:shape>
          <o:OLEObject Type="Embed" ProgID="Equation.DSMT4" ShapeID="_x0000_i1110" DrawAspect="Content" ObjectID="_1493308860" r:id="rId178"/>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260" w:dyaOrig="380">
          <v:shape id="_x0000_i1111" type="#_x0000_t75" style="width:162.6pt;height:18.6pt" o:ole="">
            <v:imagedata r:id="rId179" o:title=""/>
          </v:shape>
          <o:OLEObject Type="Embed" ProgID="Equation.DSMT4" ShapeID="_x0000_i1111" DrawAspect="Content" ObjectID="_1493308861" r:id="rId180"/>
        </w:object>
      </w:r>
      <w:r>
        <w:tab/>
        <w:t>(15)</w:t>
      </w:r>
    </w:p>
    <w:p w:rsidR="0039147E" w:rsidRDefault="0039147E">
      <w:pPr>
        <w:jc w:val="both"/>
        <w:rPr>
          <w:lang w:val="en-US"/>
        </w:rPr>
      </w:pPr>
      <w:r>
        <w:rPr>
          <w:lang w:val="en-US"/>
        </w:rPr>
        <w:t xml:space="preserve">where </w:t>
      </w:r>
      <w:r>
        <w:rPr>
          <w:i/>
          <w:iCs/>
          <w:lang w:val="en-US"/>
        </w:rPr>
        <w:t xml:space="preserve">I </w:t>
      </w:r>
      <w:r>
        <w:rPr>
          <w:lang w:val="en-US"/>
        </w:rPr>
        <w:t xml:space="preserve">is the on-diagonal variable, and </w:t>
      </w:r>
      <w:r w:rsidR="00647BB6" w:rsidRPr="00647BB6">
        <w:rPr>
          <w:position w:val="-12"/>
          <w:lang w:val="en-US"/>
        </w:rPr>
        <w:object w:dxaOrig="260" w:dyaOrig="360">
          <v:shape id="_x0000_i1112" type="#_x0000_t75" style="width:12.6pt;height:18pt" o:ole="">
            <v:imagedata r:id="rId181" o:title=""/>
          </v:shape>
          <o:OLEObject Type="Embed" ProgID="Equation.DSMT4" ShapeID="_x0000_i1112" DrawAspect="Content" ObjectID="_1493308862" r:id="rId182"/>
        </w:object>
      </w:r>
      <w:r>
        <w:rPr>
          <w:lang w:val="en-US"/>
        </w:rPr>
        <w:t xml:space="preserve"> is the test function used. The on-diagonal and off-diagonal </w:t>
      </w:r>
      <w:proofErr w:type="spellStart"/>
      <w:r>
        <w:rPr>
          <w:lang w:val="en-US"/>
        </w:rPr>
        <w:t>Jacobians</w:t>
      </w:r>
      <w:proofErr w:type="spellEnd"/>
      <w:r>
        <w:rPr>
          <w:lang w:val="en-US"/>
        </w:rPr>
        <w:t xml:space="preserve"> for Equations 14-15 were defined as follows: </w:t>
      </w:r>
    </w:p>
    <w:p w:rsidR="0039147E" w:rsidRDefault="0039147E">
      <w:pPr>
        <w:pStyle w:val="MTDisplayEquation"/>
        <w:widowControl/>
        <w:tabs>
          <w:tab w:val="center" w:pos="4680"/>
          <w:tab w:val="right" w:pos="9360"/>
        </w:tabs>
        <w:adjustRightInd/>
      </w:pPr>
      <w:r>
        <w:tab/>
      </w:r>
      <w:r w:rsidR="00647BB6" w:rsidRPr="00647BB6">
        <w:rPr>
          <w:position w:val="-24"/>
        </w:rPr>
        <w:object w:dxaOrig="2520" w:dyaOrig="620">
          <v:shape id="_x0000_i1113" type="#_x0000_t75" style="width:126pt;height:30.6pt" o:ole="">
            <v:imagedata r:id="rId183" o:title=""/>
          </v:shape>
          <o:OLEObject Type="Embed" ProgID="Equation.DSMT4" ShapeID="_x0000_i1113" DrawAspect="Content" ObjectID="_1493308863" r:id="rId184"/>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460" w:dyaOrig="380">
          <v:shape id="_x0000_i1114" type="#_x0000_t75" style="width:173.4pt;height:18.6pt" o:ole="">
            <v:imagedata r:id="rId185" o:title=""/>
          </v:shape>
          <o:OLEObject Type="Embed" ProgID="Equation.DSMT4" ShapeID="_x0000_i1114" DrawAspect="Content" ObjectID="_1493308864" r:id="rId186"/>
        </w:object>
      </w:r>
      <w:r>
        <w:tab/>
        <w:t>(16)</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2500" w:dyaOrig="620">
          <v:shape id="_x0000_i1115" type="#_x0000_t75" style="width:125.4pt;height:30.6pt" o:ole="">
            <v:imagedata r:id="rId187" o:title=""/>
          </v:shape>
          <o:OLEObject Type="Embed" ProgID="Equation.DSMT4" ShapeID="_x0000_i1115" DrawAspect="Content" ObjectID="_1493308865" r:id="rId188"/>
        </w:objec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14"/>
        </w:rPr>
        <w:object w:dxaOrig="3460" w:dyaOrig="380">
          <v:shape id="_x0000_i1116" type="#_x0000_t75" style="width:173.4pt;height:18.6pt" o:ole="">
            <v:imagedata r:id="rId189" o:title=""/>
          </v:shape>
          <o:OLEObject Type="Embed" ProgID="Equation.DSMT4" ShapeID="_x0000_i1116" DrawAspect="Content" ObjectID="_1493308866" r:id="rId190"/>
        </w:object>
      </w:r>
      <w:r>
        <w:tab/>
        <w:t>(17)</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1660" w:dyaOrig="620">
          <v:shape id="_x0000_i1117" type="#_x0000_t75" style="width:83.4pt;height:30.6pt" o:ole="">
            <v:imagedata r:id="rId191" o:title=""/>
          </v:shape>
          <o:OLEObject Type="Embed" ProgID="Equation.DSMT4" ShapeID="_x0000_i1117" DrawAspect="Content" ObjectID="_1493308867" r:id="rId192"/>
        </w:object>
      </w:r>
      <w:r>
        <w:tab/>
        <w:t>(18)</w:t>
      </w:r>
    </w:p>
    <w:p w:rsidR="0039147E" w:rsidRDefault="0039147E">
      <w:pPr>
        <w:jc w:val="both"/>
        <w:rPr>
          <w:lang w:val="en-US"/>
        </w:rPr>
      </w:pPr>
    </w:p>
    <w:p w:rsidR="0039147E" w:rsidRDefault="0039147E">
      <w:pPr>
        <w:pStyle w:val="MTDisplayEquation"/>
        <w:widowControl/>
        <w:tabs>
          <w:tab w:val="center" w:pos="4680"/>
          <w:tab w:val="right" w:pos="9360"/>
        </w:tabs>
        <w:adjustRightInd/>
      </w:pPr>
      <w:r>
        <w:tab/>
      </w:r>
      <w:r w:rsidR="00647BB6" w:rsidRPr="00647BB6">
        <w:rPr>
          <w:position w:val="-24"/>
        </w:rPr>
        <w:object w:dxaOrig="1620" w:dyaOrig="620">
          <v:shape id="_x0000_i1118" type="#_x0000_t75" style="width:81pt;height:30.6pt" o:ole="">
            <v:imagedata r:id="rId193" o:title=""/>
          </v:shape>
          <o:OLEObject Type="Embed" ProgID="Equation.DSMT4" ShapeID="_x0000_i1118" DrawAspect="Content" ObjectID="_1493308868" r:id="rId194"/>
        </w:object>
      </w:r>
      <w:r>
        <w:tab/>
        <w:t>(19)</w:t>
      </w:r>
    </w:p>
    <w:p w:rsidR="0039147E" w:rsidRDefault="0039147E">
      <w:pPr>
        <w:jc w:val="both"/>
        <w:rPr>
          <w:lang w:val="en-US"/>
        </w:rPr>
      </w:pPr>
      <w:r>
        <w:rPr>
          <w:lang w:val="en-US"/>
        </w:rPr>
        <w:t xml:space="preserve">where </w:t>
      </w:r>
      <w:r>
        <w:rPr>
          <w:i/>
          <w:iCs/>
          <w:lang w:val="en-US"/>
        </w:rPr>
        <w:t>J</w:t>
      </w:r>
      <w:r>
        <w:rPr>
          <w:lang w:val="en-US"/>
        </w:rPr>
        <w:t xml:space="preserve"> is an off-diagonal variable in the solution matrix, and </w:t>
      </w:r>
      <w:r w:rsidR="00647BB6" w:rsidRPr="00647BB6">
        <w:rPr>
          <w:position w:val="-12"/>
          <w:lang w:val="en-US"/>
        </w:rPr>
        <w:object w:dxaOrig="320" w:dyaOrig="360">
          <v:shape id="_x0000_i1119" type="#_x0000_t75" style="width:15.6pt;height:18pt" o:ole="">
            <v:imagedata r:id="rId195" o:title=""/>
          </v:shape>
          <o:OLEObject Type="Embed" ProgID="Equation.DSMT4" ShapeID="_x0000_i1119" DrawAspect="Content" ObjectID="_1493308869" r:id="rId196"/>
        </w:object>
      </w:r>
      <w:r>
        <w:rPr>
          <w:lang w:val="en-US"/>
        </w:rPr>
        <w:t xml:space="preserve"> is the trial function being used [</w:t>
      </w:r>
      <w:r w:rsidRPr="00A54E2D">
        <w:rPr>
          <w:highlight w:val="yellow"/>
          <w:lang w:val="en-US"/>
          <w:rPrChange w:id="130" w:author="Frank" w:date="2015-05-16T17:25:00Z">
            <w:rPr>
              <w:lang w:val="en-US"/>
            </w:rPr>
          </w:rPrChange>
        </w:rPr>
        <w:t xml:space="preserve">REF - </w:t>
      </w:r>
      <w:proofErr w:type="spellStart"/>
      <w:r w:rsidRPr="00A54E2D">
        <w:rPr>
          <w:highlight w:val="yellow"/>
          <w:lang w:val="en-US"/>
          <w:rPrChange w:id="131" w:author="Frank" w:date="2015-05-16T17:25:00Z">
            <w:rPr>
              <w:lang w:val="en-US"/>
            </w:rPr>
          </w:rPrChange>
        </w:rPr>
        <w:t>Strang</w:t>
      </w:r>
      <w:proofErr w:type="spellEnd"/>
      <w:r w:rsidRPr="00A54E2D">
        <w:rPr>
          <w:highlight w:val="yellow"/>
          <w:lang w:val="en-US"/>
          <w:rPrChange w:id="132" w:author="Frank" w:date="2015-05-16T17:25:00Z">
            <w:rPr>
              <w:lang w:val="en-US"/>
            </w:rPr>
          </w:rPrChange>
        </w:rPr>
        <w:t xml:space="preserve"> Book</w:t>
      </w:r>
      <w:r>
        <w:rPr>
          <w:lang w:val="en-US"/>
        </w:rPr>
        <w:t xml:space="preserve">]. Note that the only terms that contain an off-diagonal </w:t>
      </w:r>
      <w:proofErr w:type="spellStart"/>
      <w:r>
        <w:rPr>
          <w:lang w:val="en-US"/>
        </w:rPr>
        <w:t>Jacobian</w:t>
      </w:r>
      <w:proofErr w:type="spellEnd"/>
      <w:r>
        <w:rPr>
          <w:lang w:val="en-US"/>
        </w:rPr>
        <w:t xml:space="preserve"> entry in the solution matrix are coupled terms, where two or more variables in the constitutive PDEs are found in the same term. Here the only terms containing a non-zero off-diagonal </w:t>
      </w:r>
      <w:proofErr w:type="spellStart"/>
      <w:r>
        <w:rPr>
          <w:lang w:val="en-US"/>
        </w:rPr>
        <w:t>Jacobian</w:t>
      </w:r>
      <w:proofErr w:type="spellEnd"/>
      <w:r>
        <w:rPr>
          <w:lang w:val="en-US"/>
        </w:rPr>
        <w:t xml:space="preserve"> entry are the recombination terms, as they explicitly contain both </w:t>
      </w:r>
      <w:r w:rsidR="00647BB6" w:rsidRPr="00647BB6">
        <w:rPr>
          <w:position w:val="-12"/>
          <w:lang w:val="en-US"/>
        </w:rPr>
        <w:object w:dxaOrig="300" w:dyaOrig="360">
          <v:shape id="_x0000_i1120" type="#_x0000_t75" style="width:15pt;height:18pt" o:ole="">
            <v:imagedata r:id="rId197" o:title=""/>
          </v:shape>
          <o:OLEObject Type="Embed" ProgID="Equation.DSMT4" ShapeID="_x0000_i1120" DrawAspect="Content" ObjectID="_1493308870" r:id="rId198"/>
        </w:object>
      </w:r>
      <w:r>
        <w:rPr>
          <w:lang w:val="en-US"/>
        </w:rPr>
        <w:t xml:space="preserve"> and </w:t>
      </w:r>
      <w:r w:rsidR="00647BB6" w:rsidRPr="00647BB6">
        <w:rPr>
          <w:position w:val="-12"/>
          <w:lang w:val="en-US"/>
        </w:rPr>
        <w:object w:dxaOrig="279" w:dyaOrig="360">
          <v:shape id="_x0000_i1121" type="#_x0000_t75" style="width:14.4pt;height:18pt" o:ole="">
            <v:imagedata r:id="rId199" o:title=""/>
          </v:shape>
          <o:OLEObject Type="Embed" ProgID="Equation.DSMT4" ShapeID="_x0000_i1121" DrawAspect="Content" ObjectID="_1493308871" r:id="rId200"/>
        </w:object>
      </w:r>
      <w:r>
        <w:rPr>
          <w:lang w:val="en-US"/>
        </w:rPr>
        <w:t xml:space="preserve">, which are the variables used in the PDEs in </w:t>
      </w:r>
      <w:proofErr w:type="spellStart"/>
      <w:r>
        <w:rPr>
          <w:lang w:val="en-US"/>
        </w:rPr>
        <w:t>tihs</w:t>
      </w:r>
      <w:proofErr w:type="spellEnd"/>
      <w:r>
        <w:rPr>
          <w:lang w:val="en-US"/>
        </w:rPr>
        <w:t xml:space="preserve"> framework. </w:t>
      </w:r>
    </w:p>
    <w:p w:rsidR="0039147E" w:rsidRDefault="0039147E">
      <w:pPr>
        <w:pStyle w:val="Heading1"/>
        <w:rPr>
          <w:b w:val="0"/>
          <w:bCs w:val="0"/>
          <w:sz w:val="24"/>
          <w:szCs w:val="24"/>
          <w:lang w:val="en-US"/>
        </w:rPr>
      </w:pPr>
      <w:r>
        <w:rPr>
          <w:lang w:val="en-US"/>
        </w:rPr>
        <w:t>3. Results</w:t>
      </w:r>
    </w:p>
    <w:p w:rsidR="0039147E" w:rsidRDefault="0039147E">
      <w:pPr>
        <w:jc w:val="both"/>
        <w:rPr>
          <w:lang w:val="en-US"/>
        </w:rPr>
      </w:pPr>
      <w:r>
        <w:rPr>
          <w:lang w:val="en-US"/>
        </w:rPr>
        <w:t xml:space="preserve">First, the results of intermediate calculations are given, followed by simulation results meant to match the experiments of Shao et al. [?], then followed by predictions at different experimental conditions. Results are given for two cases, with and without injected interstitials, where the second case simply removes the </w:t>
      </w:r>
      <w:r w:rsidR="00647BB6" w:rsidRPr="00647BB6">
        <w:rPr>
          <w:position w:val="-12"/>
          <w:lang w:val="en-US"/>
        </w:rPr>
        <w:object w:dxaOrig="380" w:dyaOrig="360">
          <v:shape id="_x0000_i1122" type="#_x0000_t75" style="width:18.6pt;height:18pt" o:ole="">
            <v:imagedata r:id="rId201" o:title=""/>
          </v:shape>
          <o:OLEObject Type="Embed" ProgID="Equation.DSMT4" ShapeID="_x0000_i1122" DrawAspect="Content" ObjectID="_1493308872" r:id="rId202"/>
        </w:object>
      </w:r>
      <w:r>
        <w:rPr>
          <w:lang w:val="en-US"/>
        </w:rPr>
        <w:t xml:space="preserve"> term from Equations 2 and 15. Two y-axes are given in each case, as the relative values of void nucleation rates are far lower with injected interstitials, when all other quantities are held constant. </w:t>
      </w:r>
    </w:p>
    <w:p w:rsidR="0039147E" w:rsidRDefault="0039147E">
      <w:pPr>
        <w:pStyle w:val="Heading2"/>
        <w:rPr>
          <w:i w:val="0"/>
          <w:iCs w:val="0"/>
          <w:sz w:val="24"/>
          <w:szCs w:val="24"/>
          <w:lang w:val="en-US"/>
        </w:rPr>
      </w:pPr>
      <w:r>
        <w:rPr>
          <w:lang w:val="en-US"/>
        </w:rPr>
        <w:t>1. Defect Concentrations</w:t>
      </w:r>
    </w:p>
    <w:p w:rsidR="0039147E" w:rsidRDefault="001569A6">
      <w:pPr>
        <w:jc w:val="center"/>
        <w:rPr>
          <w:lang w:val="en-US"/>
        </w:rPr>
      </w:pPr>
      <w:r w:rsidRPr="001569A6">
        <w:rPr>
          <w:lang w:val="en-US"/>
        </w:rPr>
        <w:pict>
          <v:shape id="_x0000_i1123" type="#_x0000_t75" style="width:451.2pt;height:250.8pt">
            <v:imagedata r:id="rId203" r:href="rId204"/>
          </v:shape>
        </w:pict>
      </w:r>
    </w:p>
    <w:p w:rsidR="0039147E" w:rsidRDefault="0039147E">
      <w:pPr>
        <w:pStyle w:val="Caption"/>
        <w:rPr>
          <w:b w:val="0"/>
          <w:bCs w:val="0"/>
          <w:sz w:val="24"/>
          <w:szCs w:val="24"/>
          <w:lang w:val="en-US"/>
        </w:rPr>
      </w:pPr>
      <w:r>
        <w:rPr>
          <w:lang w:val="en-US"/>
        </w:rPr>
        <w:t>Figure 2. Graph of the spatially dependent excess interstitial fraction with injected interstitials, peaking at a value of 0.7%</w:t>
      </w:r>
      <w:ins w:id="133" w:author="Frank" w:date="2015-05-16T15:47:00Z">
        <w:r w:rsidR="00222BAF">
          <w:rPr>
            <w:lang w:val="en-US"/>
          </w:rPr>
          <w:t xml:space="preserve"> THE BLIP IN THE CURVE AT 1600-1700 is UNPHYSICAL and should be commented on.</w:t>
        </w:r>
      </w:ins>
    </w:p>
    <w:p w:rsidR="0039147E" w:rsidRDefault="0039147E">
      <w:pPr>
        <w:jc w:val="both"/>
        <w:rPr>
          <w:lang w:val="en-US"/>
        </w:rPr>
      </w:pPr>
      <w:r>
        <w:rPr>
          <w:lang w:val="en-US"/>
        </w:rPr>
        <w:t xml:space="preserve">Figure 2 shows a spatial plot of the excess injected interstitial fraction, or the ratio of the total interstitial production rate, by both Frenkel pair production and interstitial injection by the incident ions, compared to the vacancy production rate. The plot ends near the end of the FP production region, as the excess injected interstitial fraction is invalid beyond this region. </w:t>
      </w:r>
    </w:p>
    <w:commentRangeStart w:id="134"/>
    <w:p w:rsidR="0039147E" w:rsidRDefault="001569A6">
      <w:pPr>
        <w:jc w:val="center"/>
        <w:rPr>
          <w:lang w:val="en-US"/>
        </w:rPr>
      </w:pPr>
      <w:r w:rsidRPr="001569A6">
        <w:rPr>
          <w:lang w:val="en-US"/>
        </w:rPr>
        <w:fldChar w:fldCharType="begin"/>
      </w:r>
      <w:r w:rsidRPr="001569A6">
        <w:rPr>
          <w:lang w:val="en-US"/>
        </w:rPr>
        <w:instrText xml:space="preserve"> INCLUDEPICTURE  "C:\\Users\\Frank\\Desktop\\MIKE SHORT STUFF\\Figures\\Defect-Concentrations.eps" \* MERGEFORMATINET </w:instrText>
      </w:r>
      <w:r w:rsidRPr="001569A6">
        <w:rPr>
          <w:lang w:val="en-US"/>
        </w:rPr>
        <w:fldChar w:fldCharType="separate"/>
      </w:r>
      <w:r w:rsidRPr="001569A6">
        <w:rPr>
          <w:lang w:val="en-US"/>
        </w:rPr>
        <w:pict>
          <v:shape id="_x0000_i1124" type="#_x0000_t75" style="width:451.2pt;height:525.6pt">
            <v:imagedata r:id="rId205" r:href="rId206"/>
          </v:shape>
        </w:pict>
      </w:r>
      <w:r w:rsidRPr="001569A6">
        <w:rPr>
          <w:lang w:val="en-US"/>
        </w:rPr>
        <w:fldChar w:fldCharType="end"/>
      </w:r>
      <w:commentRangeEnd w:id="134"/>
      <w:r w:rsidR="0010470A">
        <w:rPr>
          <w:rStyle w:val="CommentReference"/>
        </w:rPr>
        <w:commentReference w:id="134"/>
      </w:r>
      <w:r w:rsidR="0039147E">
        <w:rPr>
          <w:lang w:val="en-US"/>
        </w:rPr>
        <w:t xml:space="preserve"> </w:t>
      </w:r>
    </w:p>
    <w:p w:rsidR="0039147E" w:rsidRDefault="0039147E">
      <w:pPr>
        <w:pStyle w:val="Caption"/>
        <w:rPr>
          <w:b w:val="0"/>
          <w:bCs w:val="0"/>
          <w:sz w:val="24"/>
          <w:szCs w:val="24"/>
          <w:lang w:val="en-US"/>
        </w:rPr>
      </w:pPr>
      <w:r>
        <w:rPr>
          <w:lang w:val="en-US"/>
        </w:rPr>
        <w:t>Figure 3. Plots of spatially dependent defect concentrations, without (dashed) and with (solid) injected interstitials</w:t>
      </w:r>
      <w:ins w:id="135" w:author="Frank" w:date="2015-05-16T15:52:00Z">
        <w:r w:rsidR="00222BAF">
          <w:rPr>
            <w:lang w:val="en-US"/>
          </w:rPr>
          <w:t xml:space="preserve">   II in plot is undefined and should be called out.</w:t>
        </w:r>
      </w:ins>
    </w:p>
    <w:p w:rsidR="0039147E" w:rsidRDefault="0039147E">
      <w:pPr>
        <w:jc w:val="both"/>
        <w:rPr>
          <w:lang w:val="en-US"/>
        </w:rPr>
      </w:pPr>
      <w:r>
        <w:rPr>
          <w:lang w:val="en-US"/>
        </w:rPr>
        <w:t xml:space="preserve">Figure 3 shows the quasi-steady state defect concentrations for the cases with and without injected interstitials. Even though the excess injected interstitial fraction shows a very slight imbalance between defect production rates, in the hundreds of </w:t>
      </w:r>
      <w:proofErr w:type="spellStart"/>
      <w:r>
        <w:rPr>
          <w:lang w:val="en-US"/>
        </w:rPr>
        <w:t>ppm</w:t>
      </w:r>
      <w:proofErr w:type="spellEnd"/>
      <w:r>
        <w:rPr>
          <w:lang w:val="en-US"/>
        </w:rPr>
        <w:t xml:space="preserve"> on average, the resulting steady-state defect concentrations differ greatly. This imbalance, especially near the Bragg peak region of the ions where SRIM calculates the most damage, causes a shift in the damage peak towards the free surface. The effect of the free surface itself, which is modeled as an </w:t>
      </w:r>
      <w:proofErr w:type="spellStart"/>
      <w:r>
        <w:rPr>
          <w:lang w:val="en-US"/>
        </w:rPr>
        <w:t>undepletable</w:t>
      </w:r>
      <w:proofErr w:type="spellEnd"/>
      <w:r>
        <w:rPr>
          <w:lang w:val="en-US"/>
        </w:rPr>
        <w:t xml:space="preserve"> sink with a zero defect concentration, is also pronounced, preferentially removing interstitials in the vicinity due to their higher mobilit</w:t>
      </w:r>
      <w:del w:id="136" w:author="Frank" w:date="2015-05-16T15:54:00Z">
        <w:r w:rsidDel="00222BAF">
          <w:rPr>
            <w:lang w:val="en-US"/>
          </w:rPr>
          <w:delText>ies</w:delText>
        </w:r>
      </w:del>
      <w:ins w:id="137" w:author="Frank" w:date="2015-05-16T15:54:00Z">
        <w:r w:rsidR="00222BAF">
          <w:rPr>
            <w:lang w:val="en-US"/>
          </w:rPr>
          <w:t>y</w:t>
        </w:r>
      </w:ins>
      <w:r>
        <w:rPr>
          <w:lang w:val="en-US"/>
        </w:rPr>
        <w:t xml:space="preserve">. </w:t>
      </w:r>
    </w:p>
    <w:p w:rsidR="0039147E" w:rsidRDefault="0039147E">
      <w:pPr>
        <w:pStyle w:val="Heading2"/>
        <w:rPr>
          <w:i w:val="0"/>
          <w:iCs w:val="0"/>
          <w:sz w:val="24"/>
          <w:szCs w:val="24"/>
          <w:lang w:val="en-US"/>
        </w:rPr>
      </w:pPr>
      <w:r>
        <w:rPr>
          <w:lang w:val="en-US"/>
        </w:rPr>
        <w:t>2. Vacancy Supersaturation and Qualitative Void Nucleation Rate</w:t>
      </w:r>
    </w:p>
    <w:p w:rsidR="0039147E" w:rsidRDefault="001569A6">
      <w:pPr>
        <w:jc w:val="center"/>
        <w:rPr>
          <w:lang w:val="en-US"/>
        </w:rPr>
      </w:pPr>
      <w:r w:rsidRPr="001569A6">
        <w:rPr>
          <w:lang w:val="en-US"/>
        </w:rPr>
        <w:pict>
          <v:shape id="_x0000_i1125" type="#_x0000_t75" style="width:451.2pt;height:525.6pt">
            <v:imagedata r:id="rId208" r:href="rId209"/>
          </v:shape>
        </w:pict>
      </w:r>
      <w:r w:rsidR="0039147E">
        <w:rPr>
          <w:lang w:val="en-US"/>
        </w:rPr>
        <w:t xml:space="preserve"> </w:t>
      </w:r>
    </w:p>
    <w:p w:rsidR="0039147E" w:rsidRDefault="0039147E">
      <w:pPr>
        <w:pStyle w:val="Caption"/>
        <w:rPr>
          <w:b w:val="0"/>
          <w:bCs w:val="0"/>
          <w:sz w:val="24"/>
          <w:szCs w:val="24"/>
          <w:lang w:val="en-US"/>
        </w:rPr>
      </w:pPr>
      <w:r>
        <w:rPr>
          <w:lang w:val="en-US"/>
        </w:rPr>
        <w:t>Figure 4. Plots of vacancy supersaturations, without (black dashed) and with (solid red) injected interstitials</w:t>
      </w:r>
    </w:p>
    <w:p w:rsidR="0039147E" w:rsidRDefault="0039147E">
      <w:pPr>
        <w:jc w:val="both"/>
        <w:rPr>
          <w:lang w:val="en-US"/>
        </w:rPr>
      </w:pPr>
      <w:r>
        <w:rPr>
          <w:lang w:val="en-US"/>
        </w:rPr>
        <w:t xml:space="preserve">The resulting vacancy supersaturation curves for the cases with and without injected interstitials turned on are shown in Figure 4. Two main features are of significant interest here. First is that the appearance of a second peak in supersaturation, though small, is quite significant. The pull of the free surface, combined with the overall 45% suppression of the vacancy supersaturation at the location of peak damage by the added, injected interstitials, in essence “exposes” this second peak, rather than induces it. </w:t>
      </w:r>
    </w:p>
    <w:p w:rsidR="0039147E" w:rsidRDefault="001569A6">
      <w:pPr>
        <w:jc w:val="center"/>
        <w:rPr>
          <w:lang w:val="en-US"/>
        </w:rPr>
      </w:pPr>
      <w:r w:rsidRPr="001569A6">
        <w:rPr>
          <w:lang w:val="en-US"/>
        </w:rPr>
        <w:pict>
          <v:shape id="_x0000_i1126" type="#_x0000_t75" style="width:451.2pt;height:250.8pt">
            <v:imagedata r:id="rId210" r:href="rId211"/>
          </v:shape>
        </w:pict>
      </w:r>
      <w:r w:rsidR="0039147E">
        <w:rPr>
          <w:lang w:val="en-US"/>
        </w:rPr>
        <w:t xml:space="preserve"> </w:t>
      </w:r>
    </w:p>
    <w:p w:rsidR="0039147E" w:rsidRDefault="001569A6">
      <w:pPr>
        <w:jc w:val="center"/>
        <w:rPr>
          <w:lang w:val="en-US"/>
        </w:rPr>
      </w:pPr>
      <w:r w:rsidRPr="001569A6">
        <w:rPr>
          <w:lang w:val="en-US"/>
        </w:rPr>
        <w:pict>
          <v:shape id="_x0000_i1127" type="#_x0000_t75" style="width:451.2pt;height:250.8pt">
            <v:imagedata r:id="rId212" r:href="rId213"/>
          </v:shape>
        </w:pict>
      </w:r>
      <w:r w:rsidR="0039147E">
        <w:rPr>
          <w:lang w:val="en-US"/>
        </w:rPr>
        <w:t xml:space="preserve"> </w:t>
      </w:r>
    </w:p>
    <w:p w:rsidR="0039147E" w:rsidRDefault="00E474FE">
      <w:pPr>
        <w:jc w:val="center"/>
        <w:rPr>
          <w:lang w:val="en-US"/>
        </w:rPr>
      </w:pPr>
      <w:r w:rsidRPr="001569A6">
        <w:rPr>
          <w:lang w:val="en-US"/>
        </w:rPr>
        <w:pict>
          <v:shape id="_x0000_i1128" type="#_x0000_t75" style="width:222.6pt;height:168pt">
            <v:imagedata r:id="rId214" r:href="rId215"/>
          </v:shape>
        </w:pict>
      </w:r>
      <w:r w:rsidR="0039147E">
        <w:rPr>
          <w:lang w:val="en-US"/>
        </w:rPr>
        <w:t xml:space="preserve"> </w:t>
      </w:r>
    </w:p>
    <w:p w:rsidR="0039147E" w:rsidRDefault="0039147E">
      <w:pPr>
        <w:pStyle w:val="Caption"/>
        <w:rPr>
          <w:b w:val="0"/>
          <w:bCs w:val="0"/>
          <w:sz w:val="24"/>
          <w:szCs w:val="24"/>
          <w:lang w:val="en-US"/>
        </w:rPr>
      </w:pPr>
      <w:r>
        <w:rPr>
          <w:lang w:val="en-US"/>
        </w:rPr>
        <w:t>Figure 5. Plots of void nucleation rate curve shapes, without (top) and with (middle) injected interstitials, compared to (bottom) the experimental void swelling distribution [?]</w:t>
      </w:r>
    </w:p>
    <w:p w:rsidR="0039147E" w:rsidRDefault="0039147E">
      <w:pPr>
        <w:jc w:val="both"/>
        <w:rPr>
          <w:lang w:val="en-US"/>
        </w:rPr>
      </w:pPr>
      <w:r>
        <w:rPr>
          <w:lang w:val="en-US"/>
        </w:rPr>
        <w:t xml:space="preserve">The resulting void nucleation rate curve shapes for the cases with and without injected interstitials are shown in Figure 5. The greater difference here between cases is due to the very high sensitivity of the void nucleation rate to the vacancy supersaturation value, which as Katz and </w:t>
      </w:r>
      <w:proofErr w:type="spellStart"/>
      <w:r>
        <w:rPr>
          <w:lang w:val="en-US"/>
        </w:rPr>
        <w:t>Wiedersich</w:t>
      </w:r>
      <w:proofErr w:type="spellEnd"/>
      <w:r>
        <w:rPr>
          <w:lang w:val="en-US"/>
        </w:rPr>
        <w:t xml:space="preserve"> note, can change by 10-15 orders of magnitude for a 10x increase in vacancy supersaturation. The case with injected interstitials is presented alongside the data from [?], which show better agreement compared to the prediction without injected interstitials taken into account, though it does not predict enough of a swelling peak shift towards the free surface. Also note how the presence of injected interstitials shifts the peak supersaturation level and void nucleation rate location towards the free surface by 100 nm. </w:t>
      </w:r>
    </w:p>
    <w:p w:rsidR="0039147E" w:rsidRDefault="0039147E">
      <w:pPr>
        <w:pStyle w:val="Heading2"/>
        <w:rPr>
          <w:i w:val="0"/>
          <w:iCs w:val="0"/>
          <w:sz w:val="24"/>
          <w:szCs w:val="24"/>
          <w:lang w:val="en-US"/>
        </w:rPr>
      </w:pPr>
      <w:r>
        <w:rPr>
          <w:lang w:val="en-US"/>
        </w:rPr>
        <w:t>3. Predictions at Other Defect Production Rates and Temperatures</w:t>
      </w:r>
    </w:p>
    <w:p w:rsidR="0039147E" w:rsidRDefault="0039147E">
      <w:pPr>
        <w:jc w:val="both"/>
        <w:rPr>
          <w:ins w:id="138" w:author="Frank" w:date="2015-05-16T17:06:00Z"/>
          <w:lang w:val="en-US"/>
        </w:rPr>
      </w:pPr>
      <w:r>
        <w:rPr>
          <w:lang w:val="en-US"/>
        </w:rPr>
        <w:t>A significant temperature shift has been observed [</w:t>
      </w:r>
      <w:del w:id="139" w:author="Frank" w:date="2015-05-16T16:56:00Z">
        <w:r w:rsidDel="003825E7">
          <w:rPr>
            <w:lang w:val="en-US"/>
          </w:rPr>
          <w:delText>REF</w:delText>
        </w:r>
      </w:del>
      <w:ins w:id="140" w:author="Frank" w:date="2015-05-16T16:56:00Z">
        <w:r w:rsidR="003825E7">
          <w:rPr>
            <w:lang w:val="en-US"/>
          </w:rPr>
          <w:t>your numbers 2 and 3</w:t>
        </w:r>
      </w:ins>
      <w:ins w:id="141" w:author="Frank" w:date="2015-05-16T17:06:00Z">
        <w:r w:rsidR="006D7210">
          <w:rPr>
            <w:lang w:val="en-US"/>
          </w:rPr>
          <w:t>, my 33</w:t>
        </w:r>
      </w:ins>
      <w:ins w:id="142" w:author="Frank" w:date="2015-05-16T17:35:00Z">
        <w:r w:rsidR="008A42AC">
          <w:rPr>
            <w:lang w:val="en-US"/>
          </w:rPr>
          <w:t>, 35</w:t>
        </w:r>
      </w:ins>
      <w:r>
        <w:rPr>
          <w:lang w:val="en-US"/>
        </w:rPr>
        <w:t>] and proposed [</w:t>
      </w:r>
      <w:del w:id="143" w:author="Frank" w:date="2015-05-16T17:13:00Z">
        <w:r w:rsidDel="00490839">
          <w:rPr>
            <w:lang w:val="en-US"/>
          </w:rPr>
          <w:delText>REF</w:delText>
        </w:r>
      </w:del>
      <w:ins w:id="144" w:author="Frank" w:date="2015-05-16T17:13:00Z">
        <w:r w:rsidR="00490839">
          <w:rPr>
            <w:lang w:val="en-US"/>
          </w:rPr>
          <w:t>my 34</w:t>
        </w:r>
      </w:ins>
      <w:r>
        <w:rPr>
          <w:lang w:val="en-US"/>
        </w:rPr>
        <w:t>] by a number of researchers, whereby the temperature of peak void swelling is seen to vary between ion and neutron irradiations</w:t>
      </w:r>
      <w:ins w:id="145" w:author="Frank" w:date="2015-05-16T17:18:00Z">
        <w:r w:rsidR="00490839">
          <w:rPr>
            <w:lang w:val="en-US"/>
          </w:rPr>
          <w:t>, with the peak temperature increasing with increasing dpa rate.</w:t>
        </w:r>
      </w:ins>
      <w:r>
        <w:rPr>
          <w:lang w:val="en-US"/>
        </w:rPr>
        <w:t xml:space="preserve">. The largest factor which may be responsible is the dose rate, which determines the defect production terms relative to invariant sink strengths, neglecting the formation of defect clusters which act as sinks themselves. </w:t>
      </w:r>
    </w:p>
    <w:p w:rsidR="006D7210" w:rsidRDefault="006D7210">
      <w:pPr>
        <w:jc w:val="both"/>
        <w:rPr>
          <w:ins w:id="146" w:author="Frank" w:date="2015-05-16T17:13:00Z"/>
          <w:lang w:val="en-US"/>
        </w:rPr>
      </w:pPr>
      <w:ins w:id="147" w:author="Frank" w:date="2015-05-16T17:06:00Z">
        <w:r>
          <w:rPr>
            <w:lang w:val="en-US"/>
          </w:rPr>
          <w:t xml:space="preserve">[33] N.H. </w:t>
        </w:r>
        <w:proofErr w:type="spellStart"/>
        <w:r>
          <w:rPr>
            <w:lang w:val="en-US"/>
          </w:rPr>
          <w:t>Packan</w:t>
        </w:r>
        <w:proofErr w:type="spellEnd"/>
        <w:r>
          <w:rPr>
            <w:lang w:val="en-US"/>
          </w:rPr>
          <w:t xml:space="preserve">, K. Farrell, J. O. </w:t>
        </w:r>
        <w:proofErr w:type="spellStart"/>
        <w:r>
          <w:rPr>
            <w:lang w:val="en-US"/>
          </w:rPr>
          <w:t>Steigler</w:t>
        </w:r>
        <w:proofErr w:type="spellEnd"/>
        <w:r>
          <w:rPr>
            <w:lang w:val="en-US"/>
          </w:rPr>
          <w:t>, "Correlation of neutron and heavy ion damage</w:t>
        </w:r>
      </w:ins>
      <w:ins w:id="148" w:author="Frank" w:date="2015-05-16T17:08:00Z">
        <w:r>
          <w:rPr>
            <w:lang w:val="en-US"/>
          </w:rPr>
          <w:t xml:space="preserve">, </w:t>
        </w:r>
      </w:ins>
      <w:ins w:id="149" w:author="Frank" w:date="2015-05-16T17:06:00Z">
        <w:r>
          <w:rPr>
            <w:lang w:val="en-US"/>
          </w:rPr>
          <w:t>Part 1</w:t>
        </w:r>
      </w:ins>
      <w:ins w:id="150" w:author="Frank" w:date="2015-05-16T17:08:00Z">
        <w:r>
          <w:rPr>
            <w:lang w:val="en-US"/>
          </w:rPr>
          <w:t xml:space="preserve">, </w:t>
        </w:r>
      </w:ins>
      <w:ins w:id="151" w:author="Frank" w:date="2015-05-16T17:16:00Z">
        <w:r w:rsidR="00490839">
          <w:rPr>
            <w:lang w:val="en-US"/>
          </w:rPr>
          <w:t xml:space="preserve">The influence of dose rate and injected helium on swelling in pure nickel", </w:t>
        </w:r>
      </w:ins>
      <w:ins w:id="152" w:author="Frank" w:date="2015-05-16T17:08:00Z">
        <w:r>
          <w:rPr>
            <w:lang w:val="en-US"/>
          </w:rPr>
          <w:t xml:space="preserve">J. </w:t>
        </w:r>
        <w:proofErr w:type="spellStart"/>
        <w:r>
          <w:rPr>
            <w:lang w:val="en-US"/>
          </w:rPr>
          <w:t>Nucl</w:t>
        </w:r>
        <w:proofErr w:type="spellEnd"/>
        <w:r>
          <w:rPr>
            <w:lang w:val="en-US"/>
          </w:rPr>
          <w:t>. Mater.</w:t>
        </w:r>
      </w:ins>
      <w:ins w:id="153" w:author="Frank" w:date="2015-05-16T17:18:00Z">
        <w:r w:rsidR="00490839">
          <w:rPr>
            <w:lang w:val="en-US"/>
          </w:rPr>
          <w:t xml:space="preserve"> </w:t>
        </w:r>
      </w:ins>
      <w:ins w:id="154" w:author="Frank" w:date="2015-05-16T17:09:00Z">
        <w:r>
          <w:rPr>
            <w:lang w:val="en-US"/>
          </w:rPr>
          <w:t>78  (1978)143-155.</w:t>
        </w:r>
      </w:ins>
    </w:p>
    <w:p w:rsidR="00490839" w:rsidRDefault="00490839" w:rsidP="00490839">
      <w:pPr>
        <w:rPr>
          <w:ins w:id="155" w:author="Frank" w:date="2015-05-16T17:35:00Z"/>
          <w:lang w:val="en-US"/>
        </w:rPr>
        <w:pPrChange w:id="156" w:author="Frank" w:date="2015-05-16T17:15:00Z">
          <w:pPr>
            <w:jc w:val="both"/>
          </w:pPr>
        </w:pPrChange>
      </w:pPr>
      <w:ins w:id="157" w:author="Frank" w:date="2015-05-16T17:14:00Z">
        <w:r>
          <w:rPr>
            <w:lang w:val="en-US"/>
          </w:rPr>
          <w:t>[34]</w:t>
        </w:r>
        <w:r w:rsidRPr="00490839">
          <w:rPr>
            <w:rFonts w:eastAsiaTheme="minorHAnsi"/>
            <w:sz w:val="17"/>
            <w:szCs w:val="17"/>
          </w:rPr>
          <w:t xml:space="preserve"> </w:t>
        </w:r>
      </w:ins>
      <w:ins w:id="158" w:author="Frank" w:date="2015-05-16T17:15:00Z">
        <w:r>
          <w:rPr>
            <w:lang w:val="en-US"/>
          </w:rPr>
          <w:t xml:space="preserve">L. K. </w:t>
        </w:r>
        <w:proofErr w:type="spellStart"/>
        <w:r>
          <w:rPr>
            <w:lang w:val="en-US"/>
          </w:rPr>
          <w:t>mansur</w:t>
        </w:r>
        <w:proofErr w:type="spellEnd"/>
        <w:r>
          <w:rPr>
            <w:lang w:val="en-US"/>
          </w:rPr>
          <w:t>,</w:t>
        </w:r>
      </w:ins>
      <w:ins w:id="159" w:author="Frank" w:date="2015-05-16T17:14:00Z">
        <w:r>
          <w:rPr>
            <w:lang w:val="en-US"/>
          </w:rPr>
          <w:t xml:space="preserve"> "Correlation of neutron and heavy ion damage, </w:t>
        </w:r>
        <w:r>
          <w:rPr>
            <w:lang w:val="en-US"/>
          </w:rPr>
          <w:t>Part 2</w:t>
        </w:r>
        <w:r>
          <w:rPr>
            <w:lang w:val="en-US"/>
          </w:rPr>
          <w:t xml:space="preserve">, </w:t>
        </w:r>
        <w:r w:rsidRPr="00490839">
          <w:rPr>
            <w:lang w:val="en-US"/>
            <w:rPrChange w:id="160" w:author="Frank" w:date="2015-05-16T17:16:00Z">
              <w:rPr>
                <w:rFonts w:eastAsiaTheme="minorHAnsi"/>
                <w:sz w:val="17"/>
                <w:szCs w:val="17"/>
              </w:rPr>
            </w:rPrChange>
          </w:rPr>
          <w:t>The predicted temperature shift if swelling with changes in radiation dose rate</w:t>
        </w:r>
      </w:ins>
      <w:ins w:id="161" w:author="Frank" w:date="2015-05-16T17:15:00Z">
        <w:r w:rsidRPr="00490839">
          <w:rPr>
            <w:lang w:val="en-US"/>
            <w:rPrChange w:id="162" w:author="Frank" w:date="2015-05-16T17:16:00Z">
              <w:rPr>
                <w:rFonts w:eastAsiaTheme="minorHAnsi"/>
                <w:sz w:val="17"/>
                <w:szCs w:val="17"/>
                <w:lang w:val="en-US"/>
              </w:rPr>
            </w:rPrChange>
          </w:rPr>
          <w:t xml:space="preserve">" </w:t>
        </w:r>
        <w:r>
          <w:rPr>
            <w:lang w:val="en-US"/>
          </w:rPr>
          <w:t xml:space="preserve">J. </w:t>
        </w:r>
        <w:proofErr w:type="spellStart"/>
        <w:r>
          <w:rPr>
            <w:lang w:val="en-US"/>
          </w:rPr>
          <w:t>Nucl</w:t>
        </w:r>
        <w:proofErr w:type="spellEnd"/>
        <w:r>
          <w:rPr>
            <w:lang w:val="en-US"/>
          </w:rPr>
          <w:t>. Mater.</w:t>
        </w:r>
      </w:ins>
      <w:ins w:id="163" w:author="Frank" w:date="2015-05-16T17:18:00Z">
        <w:r>
          <w:rPr>
            <w:lang w:val="en-US"/>
          </w:rPr>
          <w:t xml:space="preserve"> </w:t>
        </w:r>
      </w:ins>
      <w:ins w:id="164" w:author="Frank" w:date="2015-05-16T17:15:00Z">
        <w:r>
          <w:rPr>
            <w:lang w:val="en-US"/>
          </w:rPr>
          <w:t>78  (1978)</w:t>
        </w:r>
      </w:ins>
      <w:ins w:id="165" w:author="Frank" w:date="2015-05-16T17:17:00Z">
        <w:r>
          <w:rPr>
            <w:lang w:val="en-US"/>
          </w:rPr>
          <w:t xml:space="preserve"> 156-160.</w:t>
        </w:r>
      </w:ins>
    </w:p>
    <w:p w:rsidR="008A42AC" w:rsidRDefault="008A42AC" w:rsidP="00490839">
      <w:pPr>
        <w:rPr>
          <w:ins w:id="166" w:author="Frank" w:date="2015-05-16T17:08:00Z"/>
          <w:lang w:val="en-US"/>
        </w:rPr>
        <w:pPrChange w:id="167" w:author="Frank" w:date="2015-05-16T17:15:00Z">
          <w:pPr>
            <w:jc w:val="both"/>
          </w:pPr>
        </w:pPrChange>
      </w:pPr>
      <w:ins w:id="168" w:author="Frank" w:date="2015-05-16T17:35:00Z">
        <w:r>
          <w:rPr>
            <w:lang w:val="en-US"/>
          </w:rPr>
          <w:t xml:space="preserve">[35] M. </w:t>
        </w:r>
        <w:proofErr w:type="spellStart"/>
        <w:r>
          <w:rPr>
            <w:lang w:val="en-US"/>
          </w:rPr>
          <w:t>Terasawa</w:t>
        </w:r>
        <w:proofErr w:type="spellEnd"/>
        <w:r>
          <w:rPr>
            <w:lang w:val="en-US"/>
          </w:rPr>
          <w:t xml:space="preserve">, M. Shimada, T. </w:t>
        </w:r>
        <w:proofErr w:type="spellStart"/>
        <w:r>
          <w:rPr>
            <w:lang w:val="en-US"/>
          </w:rPr>
          <w:t>Kakuma</w:t>
        </w:r>
        <w:proofErr w:type="spellEnd"/>
        <w:r>
          <w:rPr>
            <w:lang w:val="en-US"/>
          </w:rPr>
          <w:t xml:space="preserve">, T. </w:t>
        </w:r>
        <w:proofErr w:type="spellStart"/>
        <w:r>
          <w:rPr>
            <w:lang w:val="en-US"/>
          </w:rPr>
          <w:t>yukitoshi</w:t>
        </w:r>
        <w:proofErr w:type="spellEnd"/>
        <w:r>
          <w:rPr>
            <w:lang w:val="en-US"/>
          </w:rPr>
          <w:t xml:space="preserve">, K. </w:t>
        </w:r>
        <w:proofErr w:type="spellStart"/>
        <w:r>
          <w:rPr>
            <w:lang w:val="en-US"/>
          </w:rPr>
          <w:t>Shiaishi</w:t>
        </w:r>
        <w:proofErr w:type="spellEnd"/>
        <w:r>
          <w:rPr>
            <w:lang w:val="en-US"/>
          </w:rPr>
          <w:t xml:space="preserve">, K. </w:t>
        </w:r>
        <w:proofErr w:type="spellStart"/>
        <w:r>
          <w:rPr>
            <w:lang w:val="en-US"/>
          </w:rPr>
          <w:t>Uematsu</w:t>
        </w:r>
        <w:proofErr w:type="spellEnd"/>
        <w:r>
          <w:rPr>
            <w:lang w:val="en-US"/>
          </w:rPr>
          <w:t xml:space="preserve">, "The </w:t>
        </w:r>
      </w:ins>
      <w:ins w:id="169" w:author="Frank" w:date="2015-05-16T17:40:00Z">
        <w:r>
          <w:rPr>
            <w:lang w:val="en-US"/>
          </w:rPr>
          <w:t xml:space="preserve">influence of </w:t>
        </w:r>
      </w:ins>
      <w:ins w:id="170" w:author="Frank" w:date="2015-05-16T17:35:00Z">
        <w:r>
          <w:rPr>
            <w:lang w:val="en-US"/>
          </w:rPr>
          <w:t>metal</w:t>
        </w:r>
      </w:ins>
      <w:ins w:id="171" w:author="Frank" w:date="2015-05-16T17:40:00Z">
        <w:r>
          <w:rPr>
            <w:lang w:val="en-US"/>
          </w:rPr>
          <w:t xml:space="preserve">lurgical variables on void swelling in Type 316 stainless steel", in </w:t>
        </w:r>
      </w:ins>
      <w:ins w:id="172" w:author="Frank" w:date="2015-05-16T17:42:00Z">
        <w:r>
          <w:rPr>
            <w:lang w:val="en-US"/>
          </w:rPr>
          <w:t xml:space="preserve">Proceedings of </w:t>
        </w:r>
      </w:ins>
      <w:ins w:id="173" w:author="Frank" w:date="2015-05-16T17:40:00Z">
        <w:r>
          <w:rPr>
            <w:lang w:val="en-US"/>
          </w:rPr>
          <w:t xml:space="preserve">Radiation Effects in Breeder Reactor Structural </w:t>
        </w:r>
      </w:ins>
      <w:ins w:id="174" w:author="Frank" w:date="2015-05-16T17:41:00Z">
        <w:r>
          <w:rPr>
            <w:lang w:val="en-US"/>
          </w:rPr>
          <w:t>M</w:t>
        </w:r>
      </w:ins>
      <w:ins w:id="175" w:author="Frank" w:date="2015-05-16T17:40:00Z">
        <w:r>
          <w:rPr>
            <w:lang w:val="en-US"/>
          </w:rPr>
          <w:t>aterials,</w:t>
        </w:r>
      </w:ins>
      <w:ins w:id="176" w:author="Frank" w:date="2015-05-16T17:42:00Z">
        <w:r>
          <w:rPr>
            <w:lang w:val="en-US"/>
          </w:rPr>
          <w:t xml:space="preserve"> Scottsdale AZ, 1977, AIME, 687-707.</w:t>
        </w:r>
      </w:ins>
    </w:p>
    <w:p w:rsidR="006D7210" w:rsidRDefault="006D7210">
      <w:pPr>
        <w:jc w:val="both"/>
        <w:rPr>
          <w:ins w:id="177" w:author="Frank" w:date="2015-05-16T17:08:00Z"/>
          <w:lang w:val="en-US"/>
        </w:rPr>
      </w:pPr>
    </w:p>
    <w:p w:rsidR="006D7210" w:rsidRDefault="006D7210">
      <w:pPr>
        <w:jc w:val="both"/>
        <w:rPr>
          <w:lang w:val="en-US"/>
        </w:rPr>
      </w:pPr>
    </w:p>
    <w:p w:rsidR="0039147E" w:rsidRDefault="001569A6">
      <w:pPr>
        <w:jc w:val="center"/>
        <w:rPr>
          <w:lang w:val="en-US"/>
        </w:rPr>
      </w:pPr>
      <w:r w:rsidRPr="001569A6">
        <w:rPr>
          <w:lang w:val="en-US"/>
        </w:rPr>
        <w:pict>
          <v:shape id="_x0000_i1129" type="#_x0000_t75" style="width:450.6pt;height:484.2pt">
            <v:imagedata r:id="rId216" r:href="rId217"/>
          </v:shape>
        </w:pict>
      </w:r>
      <w:r w:rsidR="0039147E">
        <w:rPr>
          <w:lang w:val="en-US"/>
        </w:rPr>
        <w:t xml:space="preserve"> </w:t>
      </w:r>
    </w:p>
    <w:p w:rsidR="0039147E" w:rsidRDefault="0039147E">
      <w:pPr>
        <w:pStyle w:val="Caption"/>
        <w:rPr>
          <w:b w:val="0"/>
          <w:bCs w:val="0"/>
          <w:sz w:val="24"/>
          <w:szCs w:val="24"/>
          <w:lang w:val="en-US"/>
        </w:rPr>
      </w:pPr>
      <w:r>
        <w:rPr>
          <w:lang w:val="en-US"/>
        </w:rPr>
        <w:t xml:space="preserve">Figure 6. Plots showing void nucleation rate curves at a lower dose rate of </w:t>
      </w:r>
      <w:commentRangeStart w:id="178"/>
      <w:r w:rsidR="00647BB6" w:rsidRPr="00490839">
        <w:rPr>
          <w:b w:val="0"/>
          <w:bCs w:val="0"/>
          <w:position w:val="-12"/>
          <w:sz w:val="24"/>
          <w:szCs w:val="24"/>
          <w:highlight w:val="yellow"/>
          <w:lang w:val="en-US"/>
          <w:rPrChange w:id="179" w:author="Frank" w:date="2015-05-16T17:20:00Z">
            <w:rPr>
              <w:b w:val="0"/>
              <w:bCs w:val="0"/>
              <w:position w:val="-12"/>
              <w:sz w:val="24"/>
              <w:szCs w:val="24"/>
              <w:lang w:val="en-US"/>
            </w:rPr>
          </w:rPrChange>
        </w:rPr>
        <w:object w:dxaOrig="820" w:dyaOrig="380">
          <v:shape id="_x0000_i1130" type="#_x0000_t75" style="width:41.4pt;height:18.6pt" o:ole="">
            <v:imagedata r:id="rId218" o:title=""/>
          </v:shape>
          <o:OLEObject Type="Embed" ProgID="Equation.DSMT4" ShapeID="_x0000_i1130" DrawAspect="Content" ObjectID="_1493308873" r:id="rId219"/>
        </w:object>
      </w:r>
      <w:commentRangeEnd w:id="178"/>
      <w:r w:rsidR="00490839">
        <w:rPr>
          <w:rStyle w:val="CommentReference"/>
          <w:b w:val="0"/>
          <w:bCs w:val="0"/>
        </w:rPr>
        <w:commentReference w:id="178"/>
      </w:r>
      <w:r>
        <w:rPr>
          <w:lang w:val="en-US"/>
        </w:rPr>
        <w:t xml:space="preserve"> at 723K, showing no second peak. Injected interstitials (red solid) do sup</w:t>
      </w:r>
      <w:ins w:id="180" w:author="Frank" w:date="2015-05-16T15:55:00Z">
        <w:r w:rsidR="00486C08">
          <w:rPr>
            <w:lang w:val="en-US"/>
          </w:rPr>
          <w:t>p</w:t>
        </w:r>
      </w:ins>
      <w:r>
        <w:rPr>
          <w:lang w:val="en-US"/>
        </w:rPr>
        <w:t>ress the void nucleation rate</w:t>
      </w:r>
      <w:ins w:id="181" w:author="Frank" w:date="2015-05-16T15:56:00Z">
        <w:r w:rsidR="00486C08">
          <w:rPr>
            <w:lang w:val="en-US"/>
          </w:rPr>
          <w:t>, however.</w:t>
        </w:r>
      </w:ins>
    </w:p>
    <w:p w:rsidR="0039147E" w:rsidRDefault="0039147E">
      <w:pPr>
        <w:jc w:val="both"/>
        <w:rPr>
          <w:lang w:val="en-US"/>
        </w:rPr>
      </w:pPr>
      <w:r>
        <w:rPr>
          <w:lang w:val="en-US"/>
        </w:rPr>
        <w:t xml:space="preserve">Figure 6 shows plots of the void nucleation rate in a typical dose rate of </w:t>
      </w:r>
      <w:r w:rsidR="00647BB6" w:rsidRPr="00647BB6">
        <w:rPr>
          <w:position w:val="-12"/>
          <w:lang w:val="en-US"/>
        </w:rPr>
        <w:object w:dxaOrig="820" w:dyaOrig="380">
          <v:shape id="_x0000_i1131" type="#_x0000_t75" style="width:41.4pt;height:18.6pt" o:ole="">
            <v:imagedata r:id="rId220" o:title=""/>
          </v:shape>
          <o:OLEObject Type="Embed" ProgID="Equation.DSMT4" ShapeID="_x0000_i1131" DrawAspect="Content" ObjectID="_1493308874" r:id="rId221"/>
        </w:object>
      </w:r>
      <w:r>
        <w:rPr>
          <w:lang w:val="en-US"/>
        </w:rPr>
        <w:t xml:space="preserve"> found in a reactor, found by dividing the FP and II production files from Figure 1 by </w:t>
      </w:r>
      <w:r w:rsidR="00647BB6" w:rsidRPr="00647BB6">
        <w:rPr>
          <w:position w:val="-6"/>
          <w:lang w:val="en-US"/>
        </w:rPr>
        <w:object w:dxaOrig="680" w:dyaOrig="320">
          <v:shape id="_x0000_i1132" type="#_x0000_t75" style="width:33.6pt;height:15.6pt" o:ole="">
            <v:imagedata r:id="rId222" o:title=""/>
          </v:shape>
          <o:OLEObject Type="Embed" ProgID="Equation.DSMT4" ShapeID="_x0000_i1132" DrawAspect="Content" ObjectID="_1493308875" r:id="rId223"/>
        </w:object>
      </w:r>
      <w:r>
        <w:rPr>
          <w:lang w:val="en-US"/>
        </w:rPr>
        <w:t xml:space="preserve">. At this lower dose rate, no shifting in the peak nucleation rate position is observed, due to the far lower defect creation driving force compared to fixed sink strengths and densities. </w:t>
      </w:r>
    </w:p>
    <w:p w:rsidR="0039147E" w:rsidRDefault="00E474FE">
      <w:pPr>
        <w:jc w:val="center"/>
        <w:rPr>
          <w:lang w:val="en-US"/>
        </w:rPr>
      </w:pPr>
      <w:r w:rsidRPr="001569A6">
        <w:rPr>
          <w:lang w:val="en-US"/>
        </w:rPr>
        <w:pict>
          <v:shape id="_x0000_i1133" type="#_x0000_t75" style="width:451.2pt;height:273.6pt">
            <v:imagedata r:id="rId224" r:href="rId225"/>
          </v:shape>
        </w:pict>
      </w:r>
      <w:bookmarkStart w:id="182" w:name="_GoBack"/>
      <w:bookmarkEnd w:id="182"/>
      <w:r w:rsidR="0039147E">
        <w:rPr>
          <w:lang w:val="en-US"/>
        </w:rPr>
        <w:t xml:space="preserve"> </w:t>
      </w:r>
    </w:p>
    <w:p w:rsidR="0039147E" w:rsidRDefault="0039147E">
      <w:pPr>
        <w:pStyle w:val="Caption"/>
        <w:rPr>
          <w:b w:val="0"/>
          <w:bCs w:val="0"/>
          <w:sz w:val="24"/>
          <w:szCs w:val="24"/>
          <w:lang w:val="en-US"/>
        </w:rPr>
      </w:pPr>
      <w:r>
        <w:rPr>
          <w:lang w:val="en-US"/>
        </w:rPr>
        <w:t>Figure 7. Normalized void nucleation rate curve shapes for pure iron with injected interstitials, at temperatures ranging from 623K to 833K</w:t>
      </w:r>
      <w:ins w:id="183" w:author="Frank" w:date="2015-05-16T15:57:00Z">
        <w:r w:rsidR="00486C08">
          <w:rPr>
            <w:lang w:val="en-US"/>
          </w:rPr>
          <w:t xml:space="preserve"> As we discussed earlier you need some </w:t>
        </w:r>
        <w:proofErr w:type="spellStart"/>
        <w:r w:rsidR="00486C08">
          <w:rPr>
            <w:lang w:val="en-US"/>
          </w:rPr>
          <w:t>intermeduiate</w:t>
        </w:r>
        <w:proofErr w:type="spellEnd"/>
        <w:r w:rsidR="00486C08">
          <w:rPr>
            <w:lang w:val="en-US"/>
          </w:rPr>
          <w:t xml:space="preserve"> temperatures to show the shift from double to single peak</w:t>
        </w:r>
      </w:ins>
      <w:ins w:id="184" w:author="Frank" w:date="2015-05-16T17:32:00Z">
        <w:r w:rsidR="00A54E2D">
          <w:rPr>
            <w:lang w:val="en-US"/>
          </w:rPr>
          <w:t xml:space="preserve"> with increasing temperature</w:t>
        </w:r>
      </w:ins>
      <w:ins w:id="185" w:author="Frank" w:date="2015-05-16T15:57:00Z">
        <w:r w:rsidR="00486C08">
          <w:rPr>
            <w:lang w:val="en-US"/>
          </w:rPr>
          <w:t>.</w:t>
        </w:r>
      </w:ins>
    </w:p>
    <w:p w:rsidR="0039147E" w:rsidRDefault="0039147E">
      <w:pPr>
        <w:jc w:val="both"/>
        <w:rPr>
          <w:lang w:val="en-US"/>
        </w:rPr>
      </w:pPr>
      <w:r>
        <w:rPr>
          <w:lang w:val="en-US"/>
        </w:rPr>
        <w:t xml:space="preserve">The strength of the injected interstitial effect was also studied at different system temperatures, as summarized by the normalized void nucleation rate curves in Figure 7. Here the prevalence of the sub-surface peak becomes more and more apparent at lower </w:t>
      </w:r>
      <w:del w:id="186" w:author="Frank" w:date="2015-05-16T15:58:00Z">
        <w:r w:rsidDel="00486C08">
          <w:rPr>
            <w:lang w:val="en-US"/>
          </w:rPr>
          <w:delText xml:space="preserve">and lower </w:delText>
        </w:r>
      </w:del>
      <w:r>
        <w:rPr>
          <w:lang w:val="en-US"/>
        </w:rPr>
        <w:t>temperatures. This is because the injected interstitials, which reach a peak just past the location of highest damage, locally su</w:t>
      </w:r>
      <w:ins w:id="187" w:author="Frank" w:date="2015-05-16T15:57:00Z">
        <w:r w:rsidR="00486C08">
          <w:rPr>
            <w:lang w:val="en-US"/>
          </w:rPr>
          <w:t>p</w:t>
        </w:r>
      </w:ins>
      <w:r>
        <w:rPr>
          <w:lang w:val="en-US"/>
        </w:rPr>
        <w:t xml:space="preserve">press the vacancy concentration more as the temperature decreases, and therefore decrease the local vacancy supersaturation. The locations of both the sub-surface and near-peak-damage maxima all shift away from the free surface with increasing temperature. </w:t>
      </w:r>
    </w:p>
    <w:p w:rsidR="0039147E" w:rsidRDefault="0039147E">
      <w:pPr>
        <w:pStyle w:val="Heading1"/>
        <w:rPr>
          <w:b w:val="0"/>
          <w:bCs w:val="0"/>
          <w:sz w:val="24"/>
          <w:szCs w:val="24"/>
          <w:lang w:val="en-US"/>
        </w:rPr>
      </w:pPr>
      <w:r>
        <w:rPr>
          <w:lang w:val="en-US"/>
        </w:rPr>
        <w:t>4. Discussion</w:t>
      </w:r>
    </w:p>
    <w:p w:rsidR="0039147E" w:rsidRDefault="0039147E">
      <w:pPr>
        <w:pStyle w:val="Heading2"/>
        <w:rPr>
          <w:i w:val="0"/>
          <w:iCs w:val="0"/>
          <w:sz w:val="24"/>
          <w:szCs w:val="24"/>
          <w:lang w:val="en-US"/>
        </w:rPr>
      </w:pPr>
      <w:r>
        <w:rPr>
          <w:lang w:val="en-US"/>
        </w:rPr>
        <w:t>1. Importance of the Injected Interstitial Effect</w:t>
      </w:r>
    </w:p>
    <w:p w:rsidR="0039147E" w:rsidRDefault="0039147E">
      <w:pPr>
        <w:jc w:val="both"/>
        <w:rPr>
          <w:ins w:id="188" w:author="Frank" w:date="2015-05-16T16:00:00Z"/>
          <w:lang w:val="en-US"/>
        </w:rPr>
      </w:pPr>
      <w:r>
        <w:rPr>
          <w:lang w:val="en-US"/>
        </w:rPr>
        <w:t>The results show qualitatively that the introduction of a subtle, spatially-dependent defect imbalance may be responsible for a significant change in both the magnitude and the shape of a spatially dependent void distribution</w:t>
      </w:r>
      <w:ins w:id="189" w:author="Frank" w:date="2015-05-16T16:00:00Z">
        <w:r w:rsidR="00486C08">
          <w:rPr>
            <w:lang w:val="en-US"/>
          </w:rPr>
          <w:t xml:space="preserve"> evolving during ion irradiation</w:t>
        </w:r>
      </w:ins>
      <w:r>
        <w:rPr>
          <w:lang w:val="en-US"/>
        </w:rPr>
        <w:t xml:space="preserve">. The injection of a very small fraction of injected interstitials, never more than tenths of a percent, has wide-reaching </w:t>
      </w:r>
      <w:del w:id="190" w:author="Frank" w:date="2015-05-16T16:00:00Z">
        <w:r w:rsidDel="00486C08">
          <w:rPr>
            <w:lang w:val="en-US"/>
          </w:rPr>
          <w:delText>effects</w:delText>
        </w:r>
      </w:del>
      <w:ins w:id="191" w:author="Frank" w:date="2015-05-16T16:00:00Z">
        <w:r w:rsidR="00486C08">
          <w:rPr>
            <w:lang w:val="en-US"/>
          </w:rPr>
          <w:t>consequences</w:t>
        </w:r>
      </w:ins>
      <w:r>
        <w:rPr>
          <w:lang w:val="en-US"/>
        </w:rPr>
        <w:t xml:space="preserve">. The interstitials are much more mobile, causing increased recombination at the location of peak ballistic damage, shifting the main damage peak towards the free surface by 100-200nm. In addition, the overall suppression of the vacancy concentration by increased recombination “exposes” the second peak near the free surface, which would not be seen without taking injected interstitials into account. </w:t>
      </w:r>
    </w:p>
    <w:p w:rsidR="00486C08" w:rsidRDefault="00486C08">
      <w:pPr>
        <w:jc w:val="both"/>
        <w:rPr>
          <w:lang w:val="en-US"/>
        </w:rPr>
      </w:pPr>
    </w:p>
    <w:p w:rsidR="0039147E" w:rsidRDefault="0039147E">
      <w:pPr>
        <w:jc w:val="both"/>
        <w:rPr>
          <w:ins w:id="192" w:author="Frank" w:date="2015-05-16T16:01:00Z"/>
          <w:lang w:val="en-US"/>
        </w:rPr>
      </w:pPr>
      <w:r>
        <w:rPr>
          <w:lang w:val="en-US"/>
        </w:rPr>
        <w:t xml:space="preserve">This indicates that the injected interstitial effect, which has been known for quite some time, must be accounted for when analyzing spatially dependent void swelling experiments which employ ion beam irradiation. For example, </w:t>
      </w:r>
      <w:r w:rsidRPr="00A54E2D">
        <w:rPr>
          <w:highlight w:val="yellow"/>
          <w:lang w:val="en-US"/>
          <w:rPrChange w:id="193" w:author="Frank" w:date="2015-05-16T17:26:00Z">
            <w:rPr>
              <w:lang w:val="en-US"/>
            </w:rPr>
          </w:rPrChange>
        </w:rPr>
        <w:t>[REF] and [REF</w:t>
      </w:r>
      <w:r>
        <w:rPr>
          <w:lang w:val="en-US"/>
        </w:rPr>
        <w:t xml:space="preserve">] </w:t>
      </w:r>
      <w:commentRangeStart w:id="194"/>
      <w:r>
        <w:rPr>
          <w:lang w:val="en-US"/>
        </w:rPr>
        <w:t>mention</w:t>
      </w:r>
      <w:commentRangeEnd w:id="194"/>
      <w:r w:rsidR="00A54E2D">
        <w:rPr>
          <w:rStyle w:val="CommentReference"/>
        </w:rPr>
        <w:commentReference w:id="194"/>
      </w:r>
      <w:r>
        <w:rPr>
          <w:lang w:val="en-US"/>
        </w:rPr>
        <w:t xml:space="preserve"> taking data from the “uniform” region of radiation damage, though the results of this study show that the damage is not uniform, nor is it uniformly varying. Small changes in parameters, such as temperature, dose rate, and material purity (and therefore vacancy mobility) can reveal or obscure the double peak, changing the relative magnitudes of the injected interstitial and free surface effects. Care should therefore be taken when interpreting such data from experiments. It is therefore recommended to perform a non-homogeneous simulation of defect concentrations for quasi-steady state snapshots during the irradiation experiment, to avoid misinterpretation of data. </w:t>
      </w:r>
      <w:ins w:id="195" w:author="Frank" w:date="2015-05-16T16:01:00Z">
        <w:r w:rsidR="00486C08">
          <w:rPr>
            <w:lang w:val="en-US"/>
          </w:rPr>
          <w:t>THIS SENTENCE IS NOT CLEAR TO ME.</w:t>
        </w:r>
      </w:ins>
    </w:p>
    <w:p w:rsidR="00486C08" w:rsidRDefault="00486C08">
      <w:pPr>
        <w:jc w:val="both"/>
        <w:rPr>
          <w:lang w:val="en-US"/>
        </w:rPr>
      </w:pPr>
    </w:p>
    <w:p w:rsidR="0039147E" w:rsidRDefault="0039147E">
      <w:pPr>
        <w:jc w:val="both"/>
        <w:rPr>
          <w:ins w:id="196" w:author="Frank" w:date="2015-05-16T16:02:00Z"/>
          <w:lang w:val="en-US"/>
        </w:rPr>
      </w:pPr>
      <w:r>
        <w:rPr>
          <w:lang w:val="en-US"/>
        </w:rPr>
        <w:t xml:space="preserve">The modeling with and without injected interstitials, as well as the predictions at other temperatures, show the increasing importance of the injected interstitials with decreasing vacancy mobility, as should be expected. With increasing temperature, the localization of injected interstitial recombination decreases, as both vacancies and interstitials become more mobile. As vacancies increase in mobility, their ability to reach the free surface from greater distances increases, shifting the sub-surface peak away from the surface. In addition, as interstitials become more mobile, they move farther on average before recombining or sinking, spreading out their localized excess recombination effect. </w:t>
      </w:r>
      <w:ins w:id="197" w:author="Frank" w:date="2015-05-16T16:02:00Z">
        <w:r w:rsidR="00486C08">
          <w:rPr>
            <w:lang w:val="en-US"/>
          </w:rPr>
          <w:t>DOES INTERSTITIAL MOBILITY REALLY INCREASE WITH TEMPERATURE?</w:t>
        </w:r>
      </w:ins>
    </w:p>
    <w:p w:rsidR="00486C08" w:rsidRDefault="00486C08">
      <w:pPr>
        <w:jc w:val="both"/>
        <w:rPr>
          <w:lang w:val="en-US"/>
        </w:rPr>
      </w:pPr>
    </w:p>
    <w:p w:rsidR="0039147E" w:rsidRDefault="0039147E">
      <w:pPr>
        <w:jc w:val="both"/>
        <w:rPr>
          <w:lang w:val="en-US"/>
        </w:rPr>
      </w:pPr>
      <w:r>
        <w:rPr>
          <w:lang w:val="en-US"/>
        </w:rPr>
        <w:t>The</w:t>
      </w:r>
      <w:ins w:id="198" w:author="Frank" w:date="2015-05-16T16:03:00Z">
        <w:r w:rsidR="00486C08">
          <w:rPr>
            <w:lang w:val="en-US"/>
          </w:rPr>
          <w:t>se</w:t>
        </w:r>
      </w:ins>
      <w:r>
        <w:rPr>
          <w:lang w:val="en-US"/>
        </w:rPr>
        <w:t xml:space="preserve"> studies </w:t>
      </w:r>
      <w:del w:id="199" w:author="Frank" w:date="2015-05-16T16:03:00Z">
        <w:r w:rsidDel="00486C08">
          <w:rPr>
            <w:lang w:val="en-US"/>
          </w:rPr>
          <w:delText xml:space="preserve">here </w:delText>
        </w:r>
      </w:del>
      <w:r>
        <w:rPr>
          <w:lang w:val="en-US"/>
        </w:rPr>
        <w:t xml:space="preserve">show that the injected interstitial effect cannot be ignored in simulations and experiments involving ion irradiation. Depending on the temperature and the dose rate of irradiation, the resulting vacancy supersaturation, and therefore the eventual void swelling profile, can take on very different shapes. Overgeneralization of ion irradiation experiment behavior should therefore be avoided, partially by taking this strong effect into account. </w:t>
      </w:r>
      <w:ins w:id="200" w:author="Frank" w:date="2015-05-16T16:03:00Z">
        <w:r w:rsidR="00486C08">
          <w:rPr>
            <w:lang w:val="en-US"/>
          </w:rPr>
          <w:t>AWKWARD SENTENCE AND NOT REALLY CLEAR.</w:t>
        </w:r>
      </w:ins>
    </w:p>
    <w:p w:rsidR="0039147E" w:rsidRDefault="0039147E">
      <w:pPr>
        <w:pStyle w:val="Heading2"/>
        <w:rPr>
          <w:i w:val="0"/>
          <w:iCs w:val="0"/>
          <w:sz w:val="24"/>
          <w:szCs w:val="24"/>
          <w:lang w:val="en-US"/>
        </w:rPr>
      </w:pPr>
      <w:r>
        <w:rPr>
          <w:lang w:val="en-US"/>
        </w:rPr>
        <w:t>2. Shortcomings of the Model</w:t>
      </w:r>
    </w:p>
    <w:p w:rsidR="002307B6" w:rsidRDefault="0039147E">
      <w:pPr>
        <w:jc w:val="both"/>
        <w:rPr>
          <w:ins w:id="201" w:author="Frank" w:date="2015-05-16T18:32:00Z"/>
          <w:lang w:val="en-US"/>
        </w:rPr>
      </w:pPr>
      <w:r>
        <w:rPr>
          <w:lang w:val="en-US"/>
        </w:rPr>
        <w:t xml:space="preserve">This model is </w:t>
      </w:r>
      <w:del w:id="202" w:author="Frank" w:date="2015-05-16T16:04:00Z">
        <w:r w:rsidDel="001E25A5">
          <w:rPr>
            <w:lang w:val="en-US"/>
          </w:rPr>
          <w:delText xml:space="preserve">admittedly </w:delText>
        </w:r>
      </w:del>
      <w:ins w:id="203" w:author="Frank" w:date="2015-05-16T16:04:00Z">
        <w:r w:rsidR="001E25A5">
          <w:rPr>
            <w:lang w:val="en-US"/>
          </w:rPr>
          <w:t xml:space="preserve">deliberately </w:t>
        </w:r>
      </w:ins>
      <w:r>
        <w:rPr>
          <w:lang w:val="en-US"/>
        </w:rPr>
        <w:t xml:space="preserve">simple, </w:t>
      </w:r>
      <w:del w:id="204" w:author="Frank" w:date="2015-05-16T16:05:00Z">
        <w:r w:rsidDel="001E25A5">
          <w:rPr>
            <w:lang w:val="en-US"/>
          </w:rPr>
          <w:delText xml:space="preserve">and </w:delText>
        </w:r>
      </w:del>
      <w:r>
        <w:rPr>
          <w:lang w:val="en-US"/>
        </w:rPr>
        <w:t>neglect</w:t>
      </w:r>
      <w:ins w:id="205" w:author="Frank" w:date="2015-05-16T16:05:00Z">
        <w:r w:rsidR="001E25A5">
          <w:rPr>
            <w:lang w:val="en-US"/>
          </w:rPr>
          <w:t>ing</w:t>
        </w:r>
      </w:ins>
      <w:del w:id="206" w:author="Frank" w:date="2015-05-16T16:05:00Z">
        <w:r w:rsidDel="001E25A5">
          <w:rPr>
            <w:lang w:val="en-US"/>
          </w:rPr>
          <w:delText>s</w:delText>
        </w:r>
      </w:del>
      <w:r>
        <w:rPr>
          <w:lang w:val="en-US"/>
        </w:rPr>
        <w:t xml:space="preserve"> the formation of defect clusters, dislocation forests, and other radiation defects which would serve as additional point defect sinks. Initial simulations using the model in this study </w:t>
      </w:r>
      <w:ins w:id="207" w:author="Frank" w:date="2015-05-16T16:05:00Z">
        <w:r w:rsidR="001E25A5">
          <w:rPr>
            <w:lang w:val="en-US"/>
          </w:rPr>
          <w:t xml:space="preserve">clearly </w:t>
        </w:r>
      </w:ins>
      <w:r>
        <w:rPr>
          <w:lang w:val="en-US"/>
        </w:rPr>
        <w:t>show</w:t>
      </w:r>
      <w:ins w:id="208" w:author="Frank" w:date="2015-05-16T17:31:00Z">
        <w:r w:rsidR="00A54E2D">
          <w:rPr>
            <w:lang w:val="en-US"/>
          </w:rPr>
          <w:t>, however,</w:t>
        </w:r>
      </w:ins>
      <w:r>
        <w:rPr>
          <w:lang w:val="en-US"/>
        </w:rPr>
        <w:t xml:space="preserve"> the </w:t>
      </w:r>
      <w:r w:rsidRPr="002307B6">
        <w:rPr>
          <w:highlight w:val="yellow"/>
          <w:lang w:val="en-US"/>
          <w:rPrChange w:id="209" w:author="Frank" w:date="2015-05-16T17:52:00Z">
            <w:rPr>
              <w:lang w:val="en-US"/>
            </w:rPr>
          </w:rPrChange>
        </w:rPr>
        <w:t xml:space="preserve">injected interstitial effect to weaken somewhat with increased sink </w:t>
      </w:r>
      <w:commentRangeStart w:id="210"/>
      <w:r w:rsidRPr="002307B6">
        <w:rPr>
          <w:highlight w:val="yellow"/>
          <w:lang w:val="en-US"/>
          <w:rPrChange w:id="211" w:author="Frank" w:date="2015-05-16T17:52:00Z">
            <w:rPr>
              <w:lang w:val="en-US"/>
            </w:rPr>
          </w:rPrChange>
        </w:rPr>
        <w:t>density</w:t>
      </w:r>
      <w:commentRangeEnd w:id="210"/>
      <w:r w:rsidR="002307B6">
        <w:rPr>
          <w:rStyle w:val="CommentReference"/>
        </w:rPr>
        <w:commentReference w:id="210"/>
      </w:r>
      <w:r w:rsidRPr="002307B6">
        <w:rPr>
          <w:highlight w:val="yellow"/>
          <w:lang w:val="en-US"/>
          <w:rPrChange w:id="212" w:author="Frank" w:date="2015-05-16T17:52:00Z">
            <w:rPr>
              <w:lang w:val="en-US"/>
            </w:rPr>
          </w:rPrChange>
        </w:rPr>
        <w:t>,</w:t>
      </w:r>
      <w:r>
        <w:rPr>
          <w:lang w:val="en-US"/>
        </w:rPr>
        <w:t xml:space="preserve"> which would be expected to evolve as the material is irradiated. Therefore, a quantitative measure of the injected interstitial effect will only be possible by completely accounting for radiation-induced microstructural changes, as proposed by Golubov et al. [?]. In addition, the injected interstitial effect has been observed in far more complex materials, such as the oxide dispersion strengthened alloy</w:t>
      </w:r>
      <w:ins w:id="213" w:author="Frank" w:date="2015-05-16T17:53:00Z">
        <w:r w:rsidR="002307B6">
          <w:rPr>
            <w:lang w:val="en-US"/>
          </w:rPr>
          <w:t>s</w:t>
        </w:r>
      </w:ins>
      <w:r>
        <w:rPr>
          <w:lang w:val="en-US"/>
        </w:rPr>
        <w:t xml:space="preserve"> MA956</w:t>
      </w:r>
      <w:ins w:id="214" w:author="Frank" w:date="2015-05-16T17:51:00Z">
        <w:r w:rsidR="002307B6">
          <w:rPr>
            <w:lang w:val="en-US"/>
          </w:rPr>
          <w:t xml:space="preserve"> and MA957</w:t>
        </w:r>
      </w:ins>
      <w:r>
        <w:rPr>
          <w:lang w:val="en-US"/>
        </w:rPr>
        <w:t xml:space="preserve"> [</w:t>
      </w:r>
      <w:del w:id="215" w:author="Frank" w:date="2015-05-16T17:51:00Z">
        <w:r w:rsidDel="002307B6">
          <w:rPr>
            <w:lang w:val="en-US"/>
          </w:rPr>
          <w:delText>REF</w:delText>
        </w:r>
      </w:del>
      <w:r>
        <w:rPr>
          <w:lang w:val="en-US"/>
        </w:rPr>
        <w:t xml:space="preserve">], even though the grain boundary and incoherent precipitate sink terms are much stronger. </w:t>
      </w:r>
      <w:ins w:id="216" w:author="Frank" w:date="2015-05-16T17:53:00Z">
        <w:r w:rsidR="002307B6">
          <w:rPr>
            <w:lang w:val="en-US"/>
          </w:rPr>
          <w:t xml:space="preserve">In these alloys the observed swelling </w:t>
        </w:r>
        <w:proofErr w:type="spellStart"/>
        <w:r w:rsidR="002307B6">
          <w:rPr>
            <w:lang w:val="en-US"/>
          </w:rPr>
          <w:t>vs</w:t>
        </w:r>
        <w:proofErr w:type="spellEnd"/>
        <w:r w:rsidR="002307B6">
          <w:rPr>
            <w:lang w:val="en-US"/>
          </w:rPr>
          <w:t xml:space="preserve">, depth profiles show only the near-surface peak with total </w:t>
        </w:r>
      </w:ins>
      <w:ins w:id="217" w:author="Frank" w:date="2015-05-16T17:54:00Z">
        <w:r w:rsidR="002307B6">
          <w:rPr>
            <w:lang w:val="en-US"/>
          </w:rPr>
          <w:t>suppression</w:t>
        </w:r>
      </w:ins>
      <w:ins w:id="218" w:author="Frank" w:date="2015-05-16T17:53:00Z">
        <w:r w:rsidR="002307B6">
          <w:rPr>
            <w:lang w:val="en-US"/>
          </w:rPr>
          <w:t xml:space="preserve"> in the </w:t>
        </w:r>
      </w:ins>
      <w:ins w:id="219" w:author="Frank" w:date="2015-05-16T17:54:00Z">
        <w:r w:rsidR="002307B6">
          <w:rPr>
            <w:lang w:val="en-US"/>
          </w:rPr>
          <w:t>injected interstitial zone</w:t>
        </w:r>
        <w:r w:rsidR="00993E53">
          <w:rPr>
            <w:lang w:val="en-US"/>
          </w:rPr>
          <w:t>, mo</w:t>
        </w:r>
      </w:ins>
      <w:ins w:id="220" w:author="Frank" w:date="2015-05-16T18:00:00Z">
        <w:r w:rsidR="00993E53">
          <w:rPr>
            <w:lang w:val="en-US"/>
          </w:rPr>
          <w:t>s</w:t>
        </w:r>
      </w:ins>
      <w:ins w:id="221" w:author="Frank" w:date="2015-05-16T17:54:00Z">
        <w:r w:rsidR="00993E53">
          <w:rPr>
            <w:lang w:val="en-US"/>
          </w:rPr>
          <w:t>t likely as a consequence of the</w:t>
        </w:r>
      </w:ins>
      <w:ins w:id="222" w:author="Frank" w:date="2015-05-16T17:55:00Z">
        <w:r w:rsidR="00993E53">
          <w:rPr>
            <w:lang w:val="en-US"/>
          </w:rPr>
          <w:t xml:space="preserve">ir </w:t>
        </w:r>
      </w:ins>
      <w:ins w:id="223" w:author="Frank" w:date="2015-05-16T17:54:00Z">
        <w:r w:rsidR="00993E53">
          <w:rPr>
            <w:lang w:val="en-US"/>
          </w:rPr>
          <w:t>very high sink density,</w:t>
        </w:r>
      </w:ins>
      <w:ins w:id="224" w:author="Frank" w:date="2015-05-16T17:55:00Z">
        <w:r w:rsidR="00993E53">
          <w:rPr>
            <w:lang w:val="en-US"/>
          </w:rPr>
          <w:t xml:space="preserve"> In simple materials such as iron</w:t>
        </w:r>
      </w:ins>
      <w:ins w:id="225" w:author="Frank" w:date="2015-05-16T18:05:00Z">
        <w:r w:rsidR="00407929">
          <w:rPr>
            <w:lang w:val="en-US"/>
          </w:rPr>
          <w:t xml:space="preserve"> (this study)</w:t>
        </w:r>
      </w:ins>
      <w:ins w:id="226" w:author="Frank" w:date="2015-05-16T17:55:00Z">
        <w:r w:rsidR="00993E53">
          <w:rPr>
            <w:lang w:val="en-US"/>
          </w:rPr>
          <w:t xml:space="preserve">, </w:t>
        </w:r>
      </w:ins>
      <w:ins w:id="227" w:author="Frank" w:date="2015-05-16T17:57:00Z">
        <w:r w:rsidR="00993E53">
          <w:rPr>
            <w:lang w:val="en-US"/>
          </w:rPr>
          <w:t xml:space="preserve">nickel, </w:t>
        </w:r>
        <w:r w:rsidR="00993E53">
          <w:rPr>
            <w:lang w:val="en-US"/>
          </w:rPr>
          <w:t>and even 316 stainless steel</w:t>
        </w:r>
      </w:ins>
      <w:ins w:id="228" w:author="Frank" w:date="2015-05-16T18:00:00Z">
        <w:r w:rsidR="003551AA">
          <w:rPr>
            <w:lang w:val="en-US"/>
          </w:rPr>
          <w:t xml:space="preserve"> </w:t>
        </w:r>
      </w:ins>
      <w:ins w:id="229" w:author="Frank" w:date="2015-05-16T18:31:00Z">
        <w:r w:rsidR="003551AA">
          <w:rPr>
            <w:lang w:val="en-US"/>
          </w:rPr>
          <w:t>w</w:t>
        </w:r>
      </w:ins>
      <w:ins w:id="230" w:author="Frank" w:date="2015-05-16T18:00:00Z">
        <w:r w:rsidR="00993E53">
          <w:rPr>
            <w:lang w:val="en-US"/>
          </w:rPr>
          <w:t>here the sink density is much lower</w:t>
        </w:r>
      </w:ins>
      <w:ins w:id="231" w:author="Frank" w:date="2015-05-16T17:57:00Z">
        <w:r w:rsidR="00993E53">
          <w:rPr>
            <w:lang w:val="en-US"/>
          </w:rPr>
          <w:t xml:space="preserve">, </w:t>
        </w:r>
      </w:ins>
      <w:ins w:id="232" w:author="Frank" w:date="2015-05-16T17:56:00Z">
        <w:r w:rsidR="00993E53">
          <w:rPr>
            <w:lang w:val="en-US"/>
          </w:rPr>
          <w:t xml:space="preserve">ion irradiation usually </w:t>
        </w:r>
      </w:ins>
      <w:ins w:id="233" w:author="Frank" w:date="2015-05-16T18:31:00Z">
        <w:r w:rsidR="003551AA">
          <w:rPr>
            <w:lang w:val="en-US"/>
          </w:rPr>
          <w:t xml:space="preserve">but not always </w:t>
        </w:r>
      </w:ins>
      <w:ins w:id="234" w:author="Frank" w:date="2015-05-16T17:56:00Z">
        <w:r w:rsidR="00993E53">
          <w:rPr>
            <w:lang w:val="en-US"/>
          </w:rPr>
          <w:t>leads to a double peak distribution [</w:t>
        </w:r>
      </w:ins>
      <w:ins w:id="235" w:author="Frank" w:date="2015-05-16T17:57:00Z">
        <w:r w:rsidR="00993E53">
          <w:rPr>
            <w:lang w:val="en-US"/>
          </w:rPr>
          <w:t xml:space="preserve">my 36, </w:t>
        </w:r>
      </w:ins>
      <w:ins w:id="236" w:author="Frank" w:date="2015-05-16T18:04:00Z">
        <w:r w:rsidR="00993E53">
          <w:rPr>
            <w:lang w:val="en-US"/>
          </w:rPr>
          <w:t>37</w:t>
        </w:r>
      </w:ins>
      <w:ins w:id="237" w:author="Frank" w:date="2015-05-16T18:31:00Z">
        <w:r w:rsidR="003551AA">
          <w:rPr>
            <w:lang w:val="en-US"/>
          </w:rPr>
          <w:t>, 38] depending on the dpa rate and irradia</w:t>
        </w:r>
      </w:ins>
      <w:ins w:id="238" w:author="Frank" w:date="2015-05-16T18:32:00Z">
        <w:r w:rsidR="003551AA">
          <w:rPr>
            <w:lang w:val="en-US"/>
          </w:rPr>
          <w:t>tion temperature.</w:t>
        </w:r>
      </w:ins>
      <w:ins w:id="239" w:author="Frank" w:date="2015-05-16T18:38:00Z">
        <w:r w:rsidR="00C97CC6">
          <w:rPr>
            <w:lang w:val="en-US"/>
          </w:rPr>
          <w:t xml:space="preserve"> In Badger's work</w:t>
        </w:r>
      </w:ins>
      <w:ins w:id="240" w:author="Frank" w:date="2015-05-16T18:39:00Z">
        <w:r w:rsidR="00C97CC6">
          <w:rPr>
            <w:lang w:val="en-US"/>
          </w:rPr>
          <w:t xml:space="preserve"> [37]</w:t>
        </w:r>
      </w:ins>
      <w:ins w:id="241" w:author="Frank" w:date="2015-05-16T18:38:00Z">
        <w:r w:rsidR="00C97CC6">
          <w:rPr>
            <w:lang w:val="en-US"/>
          </w:rPr>
          <w:t xml:space="preserve"> the double peak in a very pure 316 model alloy moves from a double peak to a single peak as the temperature is increased, as was observed in this study.</w:t>
        </w:r>
      </w:ins>
    </w:p>
    <w:p w:rsidR="00C97CC6" w:rsidRDefault="00C97CC6">
      <w:pPr>
        <w:jc w:val="both"/>
        <w:rPr>
          <w:ins w:id="242" w:author="Frank" w:date="2015-05-16T18:32:00Z"/>
          <w:lang w:val="en-US"/>
        </w:rPr>
      </w:pPr>
    </w:p>
    <w:p w:rsidR="00C97CC6" w:rsidRDefault="00C97CC6">
      <w:pPr>
        <w:jc w:val="both"/>
        <w:rPr>
          <w:ins w:id="243" w:author="Frank" w:date="2015-05-16T18:32:00Z"/>
          <w:lang w:val="en-US"/>
        </w:rPr>
      </w:pPr>
      <w:ins w:id="244" w:author="Frank" w:date="2015-05-16T18:32:00Z">
        <w:r>
          <w:rPr>
            <w:lang w:val="en-US"/>
          </w:rPr>
          <w:t xml:space="preserve">[36] </w:t>
        </w:r>
      </w:ins>
      <w:ins w:id="245" w:author="Frank" w:date="2015-05-16T18:35:00Z">
        <w:r>
          <w:rPr>
            <w:lang w:val="en-US"/>
          </w:rPr>
          <w:t>T</w:t>
        </w:r>
      </w:ins>
      <w:ins w:id="246" w:author="Frank" w:date="2015-05-16T18:32:00Z">
        <w:r>
          <w:rPr>
            <w:lang w:val="en-US"/>
          </w:rPr>
          <w:t xml:space="preserve">. </w:t>
        </w:r>
        <w:proofErr w:type="spellStart"/>
        <w:r>
          <w:rPr>
            <w:lang w:val="en-US"/>
          </w:rPr>
          <w:t>Aruga</w:t>
        </w:r>
        <w:proofErr w:type="spellEnd"/>
        <w:r>
          <w:rPr>
            <w:lang w:val="en-US"/>
          </w:rPr>
          <w:t xml:space="preserve">, Y. Katano, K. </w:t>
        </w:r>
        <w:proofErr w:type="spellStart"/>
        <w:r>
          <w:rPr>
            <w:lang w:val="en-US"/>
          </w:rPr>
          <w:t>Shiraishi</w:t>
        </w:r>
        <w:proofErr w:type="spellEnd"/>
        <w:r>
          <w:rPr>
            <w:lang w:val="en-US"/>
          </w:rPr>
          <w:t xml:space="preserve">, "Double peak of voidage depth profile in carbon or nitrogen ion irradiated 316 stainless steel", J. </w:t>
        </w:r>
        <w:proofErr w:type="spellStart"/>
        <w:r>
          <w:rPr>
            <w:lang w:val="en-US"/>
          </w:rPr>
          <w:t>Nucl</w:t>
        </w:r>
        <w:proofErr w:type="spellEnd"/>
        <w:r>
          <w:rPr>
            <w:lang w:val="en-US"/>
          </w:rPr>
          <w:t>. Mater. 122&amp;123 (1984) 191-195.</w:t>
        </w:r>
      </w:ins>
    </w:p>
    <w:p w:rsidR="00C97CC6" w:rsidRDefault="00C97CC6">
      <w:pPr>
        <w:jc w:val="both"/>
        <w:rPr>
          <w:ins w:id="247" w:author="Frank" w:date="2015-05-16T18:40:00Z"/>
          <w:lang w:val="en-US"/>
        </w:rPr>
      </w:pPr>
      <w:ins w:id="248" w:author="Frank" w:date="2015-05-16T18:34:00Z">
        <w:r>
          <w:rPr>
            <w:lang w:val="en-US"/>
          </w:rPr>
          <w:t xml:space="preserve">[37] </w:t>
        </w:r>
      </w:ins>
      <w:ins w:id="249" w:author="Frank" w:date="2015-05-16T18:35:00Z">
        <w:r>
          <w:rPr>
            <w:lang w:val="en-US"/>
          </w:rPr>
          <w:t xml:space="preserve">B. Badger, D. L. </w:t>
        </w:r>
        <w:proofErr w:type="spellStart"/>
        <w:r>
          <w:rPr>
            <w:lang w:val="en-US"/>
          </w:rPr>
          <w:t>Plumton</w:t>
        </w:r>
        <w:proofErr w:type="spellEnd"/>
        <w:r>
          <w:rPr>
            <w:lang w:val="en-US"/>
          </w:rPr>
          <w:t xml:space="preserve">, S. J. Zinkle, R. L. </w:t>
        </w:r>
        <w:proofErr w:type="spellStart"/>
        <w:r>
          <w:rPr>
            <w:lang w:val="en-US"/>
          </w:rPr>
          <w:t>Sindelar</w:t>
        </w:r>
        <w:proofErr w:type="spellEnd"/>
        <w:r>
          <w:rPr>
            <w:lang w:val="en-US"/>
          </w:rPr>
          <w:t xml:space="preserve">, G. L. </w:t>
        </w:r>
        <w:proofErr w:type="spellStart"/>
        <w:r>
          <w:rPr>
            <w:lang w:val="en-US"/>
          </w:rPr>
          <w:t>Kulcinski</w:t>
        </w:r>
        <w:proofErr w:type="spellEnd"/>
        <w:r>
          <w:rPr>
            <w:lang w:val="en-US"/>
          </w:rPr>
          <w:t xml:space="preserve">, R. A. Dodd, W. G. </w:t>
        </w:r>
        <w:proofErr w:type="spellStart"/>
        <w:r>
          <w:rPr>
            <w:lang w:val="en-US"/>
          </w:rPr>
          <w:t>Wolfer</w:t>
        </w:r>
        <w:proofErr w:type="spellEnd"/>
        <w:r>
          <w:rPr>
            <w:lang w:val="en-US"/>
          </w:rPr>
          <w:t>, "Experimental investigation of the effect of injected interstitials on void formation", ASTM STP 870</w:t>
        </w:r>
      </w:ins>
      <w:ins w:id="250" w:author="Frank" w:date="2015-05-16T18:37:00Z">
        <w:r>
          <w:rPr>
            <w:lang w:val="en-US"/>
          </w:rPr>
          <w:t>,</w:t>
        </w:r>
      </w:ins>
      <w:ins w:id="251" w:author="Frank" w:date="2015-05-16T18:35:00Z">
        <w:r>
          <w:rPr>
            <w:lang w:val="en-US"/>
          </w:rPr>
          <w:t xml:space="preserve"> 1985</w:t>
        </w:r>
      </w:ins>
      <w:ins w:id="252" w:author="Frank" w:date="2015-05-16T18:37:00Z">
        <w:r>
          <w:rPr>
            <w:lang w:val="en-US"/>
          </w:rPr>
          <w:t>, pp. 297-316.</w:t>
        </w:r>
      </w:ins>
    </w:p>
    <w:p w:rsidR="00C97CC6" w:rsidRPr="001C3EA6" w:rsidRDefault="00C97CC6" w:rsidP="00C97CC6">
      <w:pPr>
        <w:rPr>
          <w:ins w:id="253" w:author="Frank" w:date="2015-05-16T18:40:00Z"/>
          <w:rFonts w:ascii="Calibri" w:eastAsia="Calibri" w:hAnsi="Calibri"/>
          <w:sz w:val="22"/>
          <w:szCs w:val="22"/>
        </w:rPr>
      </w:pPr>
      <w:ins w:id="254" w:author="Frank" w:date="2015-05-16T18:40:00Z">
        <w:r>
          <w:rPr>
            <w:lang w:val="en-US"/>
          </w:rPr>
          <w:t>[38]</w:t>
        </w:r>
        <w:r w:rsidRPr="00C97CC6">
          <w:rPr>
            <w:rFonts w:ascii="Calibri" w:eastAsia="Calibri" w:hAnsi="Calibri"/>
            <w:sz w:val="22"/>
            <w:szCs w:val="22"/>
          </w:rPr>
          <w:t xml:space="preserve"> </w:t>
        </w:r>
        <w:r w:rsidRPr="001C3EA6">
          <w:rPr>
            <w:rFonts w:ascii="Calibri" w:eastAsia="Calibri" w:hAnsi="Calibri"/>
            <w:sz w:val="22"/>
            <w:szCs w:val="22"/>
          </w:rPr>
          <w:t>A. Bhattacharya, Doctoral Dissertation, Ion irradiation effects on high purity</w:t>
        </w:r>
        <w:r>
          <w:t xml:space="preserve"> bcc Fe and model </w:t>
        </w:r>
        <w:proofErr w:type="spellStart"/>
        <w:r>
          <w:t>FeCr</w:t>
        </w:r>
        <w:proofErr w:type="spellEnd"/>
        <w:r>
          <w:t xml:space="preserve"> alloys, Se</w:t>
        </w:r>
        <w:r w:rsidRPr="001C3EA6">
          <w:rPr>
            <w:rFonts w:ascii="Calibri" w:eastAsia="Calibri" w:hAnsi="Calibri"/>
            <w:sz w:val="22"/>
            <w:szCs w:val="22"/>
          </w:rPr>
          <w:t>pt 12</w:t>
        </w:r>
        <w:r>
          <w:rPr>
            <w:rFonts w:ascii="Calibri" w:eastAsia="Calibri" w:hAnsi="Calibri"/>
            <w:sz w:val="22"/>
            <w:szCs w:val="22"/>
            <w:lang w:val="en-US"/>
          </w:rPr>
          <w:t>,</w:t>
        </w:r>
        <w:r w:rsidRPr="001C3EA6">
          <w:rPr>
            <w:rFonts w:ascii="Calibri" w:eastAsia="Calibri" w:hAnsi="Calibri"/>
            <w:sz w:val="22"/>
            <w:szCs w:val="22"/>
          </w:rPr>
          <w:t xml:space="preserve"> 2014, UNIVERSITÉ PARIS-SUD</w:t>
        </w:r>
        <w:r>
          <w:t>.</w:t>
        </w:r>
      </w:ins>
    </w:p>
    <w:p w:rsidR="00C97CC6" w:rsidRDefault="00C97CC6">
      <w:pPr>
        <w:jc w:val="both"/>
        <w:rPr>
          <w:ins w:id="255" w:author="Frank" w:date="2015-05-16T17:54:00Z"/>
          <w:lang w:val="en-US"/>
        </w:rPr>
      </w:pPr>
    </w:p>
    <w:p w:rsidR="002307B6" w:rsidRDefault="002307B6">
      <w:pPr>
        <w:jc w:val="both"/>
        <w:rPr>
          <w:ins w:id="256" w:author="Frank" w:date="2015-05-16T17:54:00Z"/>
          <w:lang w:val="en-US"/>
        </w:rPr>
      </w:pPr>
    </w:p>
    <w:p w:rsidR="0039147E" w:rsidRDefault="0039147E">
      <w:pPr>
        <w:jc w:val="both"/>
        <w:rPr>
          <w:lang w:val="en-US"/>
        </w:rPr>
      </w:pPr>
      <w:r>
        <w:rPr>
          <w:lang w:val="en-US"/>
        </w:rPr>
        <w:t xml:space="preserve">A full treatment of the injected interstitial effect in complex materials may be possible by implementing an extra, spatially-dependent interstitial source term in more comprehensive, recently developed models [?]. </w:t>
      </w:r>
    </w:p>
    <w:p w:rsidR="0039147E" w:rsidRDefault="0039147E">
      <w:pPr>
        <w:pStyle w:val="Heading1"/>
        <w:rPr>
          <w:b w:val="0"/>
          <w:bCs w:val="0"/>
          <w:sz w:val="24"/>
          <w:szCs w:val="24"/>
          <w:lang w:val="en-US"/>
        </w:rPr>
      </w:pPr>
      <w:r>
        <w:rPr>
          <w:lang w:val="en-US"/>
        </w:rPr>
        <w:t>5. Conclusions</w:t>
      </w:r>
    </w:p>
    <w:p w:rsidR="0039147E" w:rsidRDefault="0039147E">
      <w:pPr>
        <w:jc w:val="both"/>
        <w:rPr>
          <w:lang w:val="en-US"/>
        </w:rPr>
      </w:pPr>
      <w:r>
        <w:rPr>
          <w:lang w:val="en-US"/>
        </w:rPr>
        <w:t xml:space="preserve">A spatially varying rate theory model for radiation defect production </w:t>
      </w:r>
      <w:ins w:id="257" w:author="Frank" w:date="2015-05-16T18:43:00Z">
        <w:r w:rsidR="00986A12">
          <w:rPr>
            <w:lang w:val="en-US"/>
          </w:rPr>
          <w:t xml:space="preserve">in ion-irradiated metals </w:t>
        </w:r>
      </w:ins>
      <w:r>
        <w:rPr>
          <w:lang w:val="en-US"/>
        </w:rPr>
        <w:t>was modified to account for injected interstitials, and augmented with some elements of the production bias model (PBM). The presence of injected interstitials both suppresses and shifts the main damage peak towards the free surface, while also reducing the total vacancy supersaturation via increased recombination. This “exposes” a second peak, 100 nm from the free surface, which has been observed in recent experiments. Predictions were made showing differences in the strength of this effect at different temperatures and dose rates.</w:t>
      </w:r>
      <w:ins w:id="258" w:author="Frank" w:date="2015-05-16T18:43:00Z">
        <w:r w:rsidR="00986A12">
          <w:rPr>
            <w:lang w:val="en-US"/>
          </w:rPr>
          <w:t xml:space="preserve"> The most important observation is that the double peak behavior shifts with increasing temperature to a single near-surface peak, in agreement with experimental observations.</w:t>
        </w:r>
      </w:ins>
      <w:r>
        <w:rPr>
          <w:lang w:val="en-US"/>
        </w:rPr>
        <w:t xml:space="preserve"> Care should be taken when interpreting ion beam irradiation experiments, as no uniform or uniformly varying region of true damage may exist depending on the parameters of the experiment. </w:t>
      </w:r>
    </w:p>
    <w:p w:rsidR="0039147E" w:rsidRDefault="0039147E"/>
    <w:sectPr w:rsidR="0039147E" w:rsidSect="0039147E">
      <w:pgSz w:w="11906" w:h="16838"/>
      <w:pgMar w:top="1440" w:right="1440" w:bottom="1440" w:left="144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4" w:author="Frank" w:date="2015-05-16T17:46:00Z" w:initials="F">
    <w:p w:rsidR="0010470A" w:rsidRPr="0010470A" w:rsidRDefault="0010470A">
      <w:pPr>
        <w:pStyle w:val="CommentText"/>
        <w:rPr>
          <w:lang w:val="en-US"/>
        </w:rPr>
      </w:pPr>
      <w:r>
        <w:rPr>
          <w:rStyle w:val="CommentReference"/>
        </w:rPr>
        <w:annotationRef/>
      </w:r>
      <w:r>
        <w:rPr>
          <w:lang w:val="en-US"/>
        </w:rPr>
        <w:t>solid red curve outside of box</w:t>
      </w:r>
    </w:p>
  </w:comment>
  <w:comment w:id="178" w:author="Frank" w:date="2015-05-16T17:35:00Z" w:initials="F">
    <w:p w:rsidR="00490839" w:rsidRPr="00490839" w:rsidRDefault="00490839">
      <w:pPr>
        <w:pStyle w:val="CommentText"/>
        <w:rPr>
          <w:lang w:val="en-US"/>
        </w:rPr>
      </w:pPr>
      <w:r>
        <w:rPr>
          <w:rStyle w:val="CommentReference"/>
        </w:rPr>
        <w:annotationRef/>
      </w:r>
      <w:r>
        <w:rPr>
          <w:lang w:val="en-US"/>
        </w:rPr>
        <w:t xml:space="preserve">   this is a very low dpa rate typical of LWR reactors. Typical ion rates are 10-2 to 10-3.</w:t>
      </w:r>
      <w:r w:rsidR="00A54E2D">
        <w:rPr>
          <w:lang w:val="en-US"/>
        </w:rPr>
        <w:t xml:space="preserve"> If you want to </w:t>
      </w:r>
      <w:r w:rsidR="008A42AC">
        <w:rPr>
          <w:lang w:val="en-US"/>
        </w:rPr>
        <w:t>use it, call out that it is typical of PWR internals.</w:t>
      </w:r>
    </w:p>
  </w:comment>
  <w:comment w:id="194" w:author="Frank" w:date="2015-05-16T17:30:00Z" w:initials="F">
    <w:p w:rsidR="00A54E2D" w:rsidRPr="00A54E2D" w:rsidRDefault="00A54E2D">
      <w:pPr>
        <w:pStyle w:val="CommentText"/>
        <w:rPr>
          <w:lang w:val="en-US"/>
        </w:rPr>
      </w:pPr>
      <w:r>
        <w:rPr>
          <w:rStyle w:val="CommentReference"/>
        </w:rPr>
        <w:annotationRef/>
      </w:r>
      <w:r>
        <w:rPr>
          <w:lang w:val="en-US"/>
        </w:rPr>
        <w:t>NOT CLEAR WHICH REFERENCE YOU ARE SEEKING HERE</w:t>
      </w:r>
    </w:p>
  </w:comment>
  <w:comment w:id="210" w:author="Frank" w:date="2015-05-16T17:53:00Z" w:initials="F">
    <w:p w:rsidR="002307B6" w:rsidRPr="002307B6" w:rsidRDefault="002307B6">
      <w:pPr>
        <w:pStyle w:val="CommentText"/>
        <w:rPr>
          <w:lang w:val="en-US"/>
        </w:rPr>
      </w:pPr>
      <w:r>
        <w:rPr>
          <w:rStyle w:val="CommentReference"/>
        </w:rPr>
        <w:annotationRef/>
      </w:r>
      <w:r>
        <w:rPr>
          <w:lang w:val="en-US"/>
        </w:rPr>
        <w:t>Really? I thought it would be stronger.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513" w:rsidRDefault="00914513" w:rsidP="0039147E">
      <w:r>
        <w:separator/>
      </w:r>
    </w:p>
  </w:endnote>
  <w:endnote w:type="continuationSeparator" w:id="0">
    <w:p w:rsidR="00914513" w:rsidRDefault="00914513" w:rsidP="003914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513" w:rsidRDefault="00914513" w:rsidP="0039147E">
      <w:r>
        <w:separator/>
      </w:r>
    </w:p>
  </w:footnote>
  <w:footnote w:type="continuationSeparator" w:id="0">
    <w:p w:rsidR="00914513" w:rsidRDefault="00914513" w:rsidP="0039147E">
      <w:r>
        <w:continuationSeparator/>
      </w:r>
    </w:p>
  </w:footnote>
  <w:footnote w:id="1">
    <w:p w:rsidR="00550C0D" w:rsidRDefault="00550C0D">
      <w:pPr>
        <w:pStyle w:val="Footnote"/>
        <w:autoSpaceDN/>
      </w:pPr>
      <w:r>
        <w:rPr>
          <w:vertAlign w:val="superscript"/>
        </w:rPr>
        <w:footnoteRef/>
      </w:r>
      <w:r>
        <w:t xml:space="preserve">All scripts, input files, and output files used in this study are permanently posted at </w:t>
      </w:r>
      <w:r>
        <w:rPr>
          <w:u w:val="single"/>
        </w:rPr>
        <w:t>http://www.github.com/shortlab/grime.git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1995"/>
    <w:multiLevelType w:val="multilevel"/>
    <w:tmpl w:val="87D0A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
    <w:nsid w:val="0D564A3C"/>
    <w:multiLevelType w:val="multilevel"/>
    <w:tmpl w:val="F26C9EB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rPr>
    </w:lvl>
    <w:lvl w:ilvl="4">
      <w:start w:val="1"/>
      <w:numFmt w:val="bullet"/>
      <w:lvlText w:val=""/>
      <w:lvlJc w:val="left"/>
      <w:pPr>
        <w:tabs>
          <w:tab w:val="num" w:pos="3600"/>
        </w:tabs>
        <w:ind w:left="3600" w:hanging="360"/>
      </w:pPr>
      <w:rPr>
        <w:rFonts w:ascii="Symbol" w:hAnsi="Symbol" w:cs="Symbol"/>
      </w:r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rPr>
        <w:rFonts w:ascii="Symbol" w:hAnsi="Symbol" w:cs="Symbol"/>
      </w:rPr>
    </w:lvl>
    <w:lvl w:ilvl="8">
      <w:start w:val="1"/>
      <w:numFmt w:val="bullet"/>
      <w:lvlText w:val=""/>
      <w:lvlJc w:val="left"/>
      <w:pPr>
        <w:tabs>
          <w:tab w:val="num" w:pos="6480"/>
        </w:tabs>
        <w:ind w:left="6480" w:hanging="360"/>
      </w:pPr>
      <w:rPr>
        <w:rFonts w:ascii="Symbol" w:hAnsi="Symbol" w:cs="Symbol"/>
      </w:rPr>
    </w:lvl>
  </w:abstract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147E"/>
    <w:rsid w:val="00053277"/>
    <w:rsid w:val="0010470A"/>
    <w:rsid w:val="001112EB"/>
    <w:rsid w:val="001569A6"/>
    <w:rsid w:val="00174CB8"/>
    <w:rsid w:val="001E25A5"/>
    <w:rsid w:val="00217B7D"/>
    <w:rsid w:val="00222BAF"/>
    <w:rsid w:val="002307B6"/>
    <w:rsid w:val="00263D20"/>
    <w:rsid w:val="003551AA"/>
    <w:rsid w:val="003825E7"/>
    <w:rsid w:val="0039147E"/>
    <w:rsid w:val="00407929"/>
    <w:rsid w:val="00486C08"/>
    <w:rsid w:val="00490839"/>
    <w:rsid w:val="004B4871"/>
    <w:rsid w:val="00550C0D"/>
    <w:rsid w:val="005950AF"/>
    <w:rsid w:val="005B0F77"/>
    <w:rsid w:val="005C4CB2"/>
    <w:rsid w:val="00647BB6"/>
    <w:rsid w:val="006D7210"/>
    <w:rsid w:val="006F3B0B"/>
    <w:rsid w:val="007856E1"/>
    <w:rsid w:val="00864987"/>
    <w:rsid w:val="008A42AC"/>
    <w:rsid w:val="00914513"/>
    <w:rsid w:val="00986A12"/>
    <w:rsid w:val="00993E53"/>
    <w:rsid w:val="00A54E2D"/>
    <w:rsid w:val="00AC5988"/>
    <w:rsid w:val="00B308F0"/>
    <w:rsid w:val="00B60B9B"/>
    <w:rsid w:val="00C97CC6"/>
    <w:rsid w:val="00CE5B49"/>
    <w:rsid w:val="00DF1BED"/>
    <w:rsid w:val="00E474FE"/>
    <w:rsid w:val="00E5629C"/>
    <w:rsid w:val="00F64367"/>
    <w:rsid w:val="00F90958"/>
    <w:rsid w:val="00FF1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9A6"/>
    <w:pPr>
      <w:widowControl w:val="0"/>
      <w:autoSpaceDE w:val="0"/>
      <w:autoSpaceDN w:val="0"/>
      <w:adjustRightInd w:val="0"/>
      <w:spacing w:after="0" w:line="240" w:lineRule="auto"/>
    </w:pPr>
    <w:rPr>
      <w:rFonts w:ascii="Times New Roman" w:hAnsi="Times New Roman" w:cs="Times New Roman"/>
      <w:sz w:val="24"/>
      <w:szCs w:val="24"/>
      <w:lang/>
    </w:rPr>
  </w:style>
  <w:style w:type="paragraph" w:styleId="Heading1">
    <w:name w:val="heading 1"/>
    <w:aliases w:val="Section"/>
    <w:basedOn w:val="Normal"/>
    <w:next w:val="Normal"/>
    <w:link w:val="Heading1Char"/>
    <w:uiPriority w:val="99"/>
    <w:qFormat/>
    <w:rsid w:val="001569A6"/>
    <w:pPr>
      <w:keepNext/>
      <w:spacing w:before="240" w:after="160"/>
      <w:outlineLvl w:val="0"/>
    </w:pPr>
    <w:rPr>
      <w:b/>
      <w:bCs/>
      <w:sz w:val="34"/>
      <w:szCs w:val="34"/>
    </w:rPr>
  </w:style>
  <w:style w:type="paragraph" w:styleId="Heading2">
    <w:name w:val="heading 2"/>
    <w:aliases w:val="Subsection"/>
    <w:basedOn w:val="Normal"/>
    <w:next w:val="Normal"/>
    <w:link w:val="Heading2Char"/>
    <w:uiPriority w:val="99"/>
    <w:qFormat/>
    <w:rsid w:val="001569A6"/>
    <w:pPr>
      <w:keepNext/>
      <w:spacing w:before="240" w:after="160"/>
      <w:outlineLvl w:val="1"/>
    </w:pPr>
    <w:rPr>
      <w:i/>
      <w:iCs/>
      <w:sz w:val="32"/>
      <w:szCs w:val="32"/>
    </w:rPr>
  </w:style>
  <w:style w:type="paragraph" w:styleId="Heading3">
    <w:name w:val="heading 3"/>
    <w:aliases w:val="Subsubsection"/>
    <w:basedOn w:val="Normal"/>
    <w:next w:val="Normal"/>
    <w:link w:val="Heading3Char"/>
    <w:uiPriority w:val="99"/>
    <w:qFormat/>
    <w:rsid w:val="001569A6"/>
    <w:pPr>
      <w:keepNext/>
      <w:spacing w:before="240" w:after="160"/>
      <w:outlineLvl w:val="2"/>
    </w:pPr>
    <w:rPr>
      <w:sz w:val="28"/>
      <w:szCs w:val="28"/>
    </w:rPr>
  </w:style>
  <w:style w:type="paragraph" w:styleId="Heading4">
    <w:name w:val="heading 4"/>
    <w:aliases w:val="Paragraph"/>
    <w:basedOn w:val="Normal"/>
    <w:next w:val="Normal"/>
    <w:link w:val="Heading4Char"/>
    <w:uiPriority w:val="99"/>
    <w:qFormat/>
    <w:rsid w:val="001569A6"/>
    <w:pPr>
      <w:keepNext/>
      <w:spacing w:before="240" w:after="160"/>
      <w:outlineLvl w:val="3"/>
    </w:pPr>
    <w:rPr>
      <w:b/>
      <w:bCs/>
    </w:rPr>
  </w:style>
  <w:style w:type="paragraph" w:styleId="Heading5">
    <w:name w:val="heading 5"/>
    <w:aliases w:val="Subparagraph"/>
    <w:basedOn w:val="Normal"/>
    <w:next w:val="Normal"/>
    <w:link w:val="Heading5Char"/>
    <w:uiPriority w:val="99"/>
    <w:qFormat/>
    <w:rsid w:val="001569A6"/>
    <w:pPr>
      <w:keepNext/>
      <w:spacing w:before="240" w:after="1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39147E"/>
    <w:rPr>
      <w:rFonts w:asciiTheme="majorHAnsi" w:eastAsiaTheme="majorEastAsia" w:hAnsiTheme="majorHAnsi" w:cstheme="majorBidi"/>
      <w:b/>
      <w:bCs/>
      <w:kern w:val="32"/>
      <w:sz w:val="32"/>
      <w:szCs w:val="32"/>
      <w:lang/>
    </w:rPr>
  </w:style>
  <w:style w:type="character" w:customStyle="1" w:styleId="Heading2Char">
    <w:name w:val="Heading 2 Char"/>
    <w:aliases w:val="Subsection Char"/>
    <w:basedOn w:val="DefaultParagraphFont"/>
    <w:link w:val="Heading2"/>
    <w:uiPriority w:val="9"/>
    <w:semiHidden/>
    <w:rsid w:val="0039147E"/>
    <w:rPr>
      <w:rFonts w:asciiTheme="majorHAnsi" w:eastAsiaTheme="majorEastAsia" w:hAnsiTheme="majorHAnsi" w:cstheme="majorBidi"/>
      <w:b/>
      <w:bCs/>
      <w:i/>
      <w:iCs/>
      <w:sz w:val="28"/>
      <w:szCs w:val="28"/>
      <w:lang/>
    </w:rPr>
  </w:style>
  <w:style w:type="character" w:customStyle="1" w:styleId="Heading3Char">
    <w:name w:val="Heading 3 Char"/>
    <w:aliases w:val="Subsubsection Char"/>
    <w:basedOn w:val="DefaultParagraphFont"/>
    <w:link w:val="Heading3"/>
    <w:uiPriority w:val="9"/>
    <w:semiHidden/>
    <w:rsid w:val="0039147E"/>
    <w:rPr>
      <w:rFonts w:asciiTheme="majorHAnsi" w:eastAsiaTheme="majorEastAsia" w:hAnsiTheme="majorHAnsi" w:cstheme="majorBidi"/>
      <w:b/>
      <w:bCs/>
      <w:sz w:val="26"/>
      <w:szCs w:val="26"/>
      <w:lang/>
    </w:rPr>
  </w:style>
  <w:style w:type="character" w:customStyle="1" w:styleId="Heading4Char">
    <w:name w:val="Heading 4 Char"/>
    <w:aliases w:val="Paragraph Char"/>
    <w:basedOn w:val="DefaultParagraphFont"/>
    <w:link w:val="Heading4"/>
    <w:uiPriority w:val="9"/>
    <w:semiHidden/>
    <w:rsid w:val="0039147E"/>
    <w:rPr>
      <w:b/>
      <w:bCs/>
      <w:sz w:val="28"/>
      <w:szCs w:val="28"/>
      <w:lang/>
    </w:rPr>
  </w:style>
  <w:style w:type="character" w:customStyle="1" w:styleId="Heading5Char">
    <w:name w:val="Heading 5 Char"/>
    <w:aliases w:val="Subparagraph Char"/>
    <w:basedOn w:val="DefaultParagraphFont"/>
    <w:link w:val="Heading5"/>
    <w:uiPriority w:val="9"/>
    <w:semiHidden/>
    <w:rsid w:val="0039147E"/>
    <w:rPr>
      <w:b/>
      <w:bCs/>
      <w:i/>
      <w:iCs/>
      <w:sz w:val="26"/>
      <w:szCs w:val="26"/>
      <w:lang/>
    </w:rPr>
  </w:style>
  <w:style w:type="paragraph" w:customStyle="1" w:styleId="Quotation">
    <w:name w:val="Quotation"/>
    <w:basedOn w:val="Normal"/>
    <w:next w:val="Normal"/>
    <w:uiPriority w:val="99"/>
    <w:rsid w:val="001569A6"/>
    <w:pPr>
      <w:keepNext/>
      <w:spacing w:before="240" w:after="160"/>
    </w:pPr>
  </w:style>
  <w:style w:type="paragraph" w:customStyle="1" w:styleId="Verse">
    <w:name w:val="Verse"/>
    <w:basedOn w:val="Normal"/>
    <w:next w:val="Normal"/>
    <w:uiPriority w:val="99"/>
    <w:rsid w:val="001569A6"/>
    <w:pPr>
      <w:keepNext/>
      <w:spacing w:before="240" w:after="160"/>
    </w:pPr>
  </w:style>
  <w:style w:type="paragraph" w:styleId="Caption">
    <w:name w:val="caption"/>
    <w:basedOn w:val="Normal"/>
    <w:next w:val="Normal"/>
    <w:uiPriority w:val="99"/>
    <w:qFormat/>
    <w:rsid w:val="001569A6"/>
    <w:pPr>
      <w:spacing w:before="120" w:after="120"/>
      <w:jc w:val="center"/>
    </w:pPr>
    <w:rPr>
      <w:b/>
      <w:bCs/>
      <w:sz w:val="20"/>
      <w:szCs w:val="20"/>
    </w:rPr>
  </w:style>
  <w:style w:type="paragraph" w:customStyle="1" w:styleId="Footnote">
    <w:name w:val="Footnote"/>
    <w:basedOn w:val="Normal"/>
    <w:next w:val="Normal"/>
    <w:uiPriority w:val="99"/>
    <w:rsid w:val="001569A6"/>
  </w:style>
  <w:style w:type="paragraph" w:customStyle="1" w:styleId="MTDisplayEquation">
    <w:name w:val="MTDisplayEquation"/>
    <w:basedOn w:val="Normal"/>
    <w:next w:val="Normal"/>
    <w:uiPriority w:val="99"/>
    <w:rsid w:val="001569A6"/>
  </w:style>
  <w:style w:type="paragraph" w:styleId="BalloonText">
    <w:name w:val="Balloon Text"/>
    <w:basedOn w:val="Normal"/>
    <w:link w:val="BalloonTextChar"/>
    <w:uiPriority w:val="99"/>
    <w:semiHidden/>
    <w:unhideWhenUsed/>
    <w:rsid w:val="00550C0D"/>
    <w:rPr>
      <w:rFonts w:ascii="Tahoma" w:hAnsi="Tahoma" w:cs="Tahoma"/>
      <w:sz w:val="16"/>
      <w:szCs w:val="16"/>
    </w:rPr>
  </w:style>
  <w:style w:type="character" w:customStyle="1" w:styleId="BalloonTextChar">
    <w:name w:val="Balloon Text Char"/>
    <w:basedOn w:val="DefaultParagraphFont"/>
    <w:link w:val="BalloonText"/>
    <w:uiPriority w:val="99"/>
    <w:semiHidden/>
    <w:rsid w:val="00550C0D"/>
    <w:rPr>
      <w:rFonts w:ascii="Tahoma" w:hAnsi="Tahoma" w:cs="Tahoma"/>
      <w:sz w:val="16"/>
      <w:szCs w:val="16"/>
      <w:lang/>
    </w:rPr>
  </w:style>
  <w:style w:type="character" w:styleId="CommentReference">
    <w:name w:val="annotation reference"/>
    <w:basedOn w:val="DefaultParagraphFont"/>
    <w:uiPriority w:val="99"/>
    <w:semiHidden/>
    <w:unhideWhenUsed/>
    <w:rsid w:val="00490839"/>
    <w:rPr>
      <w:sz w:val="16"/>
      <w:szCs w:val="16"/>
    </w:rPr>
  </w:style>
  <w:style w:type="paragraph" w:styleId="CommentText">
    <w:name w:val="annotation text"/>
    <w:basedOn w:val="Normal"/>
    <w:link w:val="CommentTextChar"/>
    <w:uiPriority w:val="99"/>
    <w:semiHidden/>
    <w:unhideWhenUsed/>
    <w:rsid w:val="00490839"/>
    <w:rPr>
      <w:sz w:val="20"/>
      <w:szCs w:val="20"/>
    </w:rPr>
  </w:style>
  <w:style w:type="character" w:customStyle="1" w:styleId="CommentTextChar">
    <w:name w:val="Comment Text Char"/>
    <w:basedOn w:val="DefaultParagraphFont"/>
    <w:link w:val="CommentText"/>
    <w:uiPriority w:val="99"/>
    <w:semiHidden/>
    <w:rsid w:val="00490839"/>
    <w:rPr>
      <w:rFonts w:ascii="Times New Roman" w:hAnsi="Times New Roman" w:cs="Times New Roman"/>
      <w:sz w:val="20"/>
      <w:szCs w:val="20"/>
      <w:lang/>
    </w:rPr>
  </w:style>
  <w:style w:type="paragraph" w:styleId="CommentSubject">
    <w:name w:val="annotation subject"/>
    <w:basedOn w:val="CommentText"/>
    <w:next w:val="CommentText"/>
    <w:link w:val="CommentSubjectChar"/>
    <w:uiPriority w:val="99"/>
    <w:semiHidden/>
    <w:unhideWhenUsed/>
    <w:rsid w:val="00490839"/>
    <w:rPr>
      <w:b/>
      <w:bCs/>
    </w:rPr>
  </w:style>
  <w:style w:type="character" w:customStyle="1" w:styleId="CommentSubjectChar">
    <w:name w:val="Comment Subject Char"/>
    <w:basedOn w:val="CommentTextChar"/>
    <w:link w:val="CommentSubject"/>
    <w:uiPriority w:val="99"/>
    <w:semiHidden/>
    <w:rsid w:val="00490839"/>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fontTable" Target="fontTable.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image" Target="media/image105.wmf"/><Relationship Id="rId211" Type="http://schemas.openxmlformats.org/officeDocument/2006/relationships/image" Target="Figures/VoidNuc-NoII.eps" TargetMode="Externa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4.bin"/><Relationship Id="rId192" Type="http://schemas.openxmlformats.org/officeDocument/2006/relationships/oleObject" Target="embeddings/oleObject92.bin"/><Relationship Id="rId197" Type="http://schemas.openxmlformats.org/officeDocument/2006/relationships/image" Target="media/image96.wmf"/><Relationship Id="rId206" Type="http://schemas.openxmlformats.org/officeDocument/2006/relationships/image" Target="Figures/Defect-Concentrations.eps" TargetMode="External"/><Relationship Id="rId227" Type="http://schemas.openxmlformats.org/officeDocument/2006/relationships/theme" Target="theme/theme1.xml"/><Relationship Id="rId201" Type="http://schemas.openxmlformats.org/officeDocument/2006/relationships/image" Target="media/image98.wmf"/><Relationship Id="rId222" Type="http://schemas.openxmlformats.org/officeDocument/2006/relationships/image" Target="media/image108.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image" Target="Figures/Defect-Production.eps" TargetMode="External"/><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82" Type="http://schemas.openxmlformats.org/officeDocument/2006/relationships/oleObject" Target="embeddings/oleObject87.bin"/><Relationship Id="rId187" Type="http://schemas.openxmlformats.org/officeDocument/2006/relationships/image" Target="media/image91.wmf"/><Relationship Id="rId217" Type="http://schemas.openxmlformats.org/officeDocument/2006/relationships/image" Target="Figures/Dose-Rate-Comparison.eps"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03.wmf"/><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172" Type="http://schemas.openxmlformats.org/officeDocument/2006/relationships/oleObject" Target="embeddings/oleObject82.bin"/><Relationship Id="rId193" Type="http://schemas.openxmlformats.org/officeDocument/2006/relationships/image" Target="media/image94.wmf"/><Relationship Id="rId202" Type="http://schemas.openxmlformats.org/officeDocument/2006/relationships/oleObject" Target="embeddings/oleObject97.bin"/><Relationship Id="rId207" Type="http://schemas.openxmlformats.org/officeDocument/2006/relationships/comments" Target="comments.xml"/><Relationship Id="rId223" Type="http://schemas.openxmlformats.org/officeDocument/2006/relationships/oleObject" Target="embeddings/oleObject100.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Figures/VoidNuc-II.eps" TargetMode="External"/><Relationship Id="rId218" Type="http://schemas.openxmlformats.org/officeDocument/2006/relationships/image" Target="media/image106.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image" Target="media/image101.wmf"/><Relationship Id="rId19" Type="http://schemas.openxmlformats.org/officeDocument/2006/relationships/image" Target="media/image7.wmf"/><Relationship Id="rId224" Type="http://schemas.openxmlformats.org/officeDocument/2006/relationships/image" Target="media/image109.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oleObject" Target="embeddings/oleObject98.bin"/><Relationship Id="rId3" Type="http://schemas.openxmlformats.org/officeDocument/2006/relationships/settings" Target="settings.xml"/><Relationship Id="rId214" Type="http://schemas.openxmlformats.org/officeDocument/2006/relationships/image" Target="media/image104.jpeg"/><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Figures/Supersaturation.eps" TargetMode="External"/><Relationship Id="rId190" Type="http://schemas.openxmlformats.org/officeDocument/2006/relationships/oleObject" Target="embeddings/oleObject91.bin"/><Relationship Id="rId204" Type="http://schemas.openxmlformats.org/officeDocument/2006/relationships/image" Target="Figures/ExcessInt.eps" TargetMode="External"/><Relationship Id="rId220" Type="http://schemas.openxmlformats.org/officeDocument/2006/relationships/image" Target="media/image107.wmf"/><Relationship Id="rId225" Type="http://schemas.openxmlformats.org/officeDocument/2006/relationships/image" Target="Figures/Temperature-Shift.png" TargetMode="Externa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image" Target="media/image102.wmf"/><Relationship Id="rId215" Type="http://schemas.openxmlformats.org/officeDocument/2006/relationships/image" Target="Figures/Shao-Experiment.jpg" TargetMode="External"/><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5.bin"/><Relationship Id="rId221" Type="http://schemas.openxmlformats.org/officeDocument/2006/relationships/oleObject" Target="embeddings/oleObject99.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2958</TotalTime>
  <Pages>17</Pages>
  <Words>5356</Words>
  <Characters>30531</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1. Introduction</vt:lpstr>
      <vt:lpstr>2. Methodology</vt:lpstr>
      <vt:lpstr>    1. Equational Framework</vt:lpstr>
      <vt:lpstr>    2. Finite Element Framework</vt:lpstr>
      <vt:lpstr>3. Results</vt:lpstr>
      <vt:lpstr>    1. Defect Concentrations</vt:lpstr>
      <vt:lpstr>    2. Vacancy Supersaturation and Qualitative Void Nucleation Rate</vt:lpstr>
      <vt:lpstr>    3. Predictions at Other Defect Production Rates and Temperatures</vt:lpstr>
      <vt:lpstr>4. Discussion</vt:lpstr>
      <vt:lpstr>    1. Importance of the Injected Interstitial Effect</vt:lpstr>
      <vt:lpstr>    2. Shortcomings of the Model</vt:lpstr>
      <vt:lpstr>5. Conclusions</vt:lpstr>
    </vt:vector>
  </TitlesOfParts>
  <Company/>
  <LinksUpToDate>false</LinksUpToDate>
  <CharactersWithSpaces>35816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Philip Short</dc:creator>
  <cp:lastModifiedBy>Frank</cp:lastModifiedBy>
  <cp:revision>20</cp:revision>
  <dcterms:created xsi:type="dcterms:W3CDTF">2015-05-14T23:51:00Z</dcterms:created>
  <dcterms:modified xsi:type="dcterms:W3CDTF">2015-05-17T01:45:00Z</dcterms:modified>
</cp:coreProperties>
</file>